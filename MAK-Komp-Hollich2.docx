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D8DCC" w14:textId="77777777" w:rsidR="002F5DC6" w:rsidRPr="008C22F0" w:rsidRDefault="002F5DC6" w:rsidP="002F5DC6">
      <w:pPr>
        <w:spacing w:after="0"/>
        <w:jc w:val="center"/>
        <w:rPr>
          <w:rFonts w:cs="Arial"/>
        </w:rPr>
      </w:pPr>
      <w:r>
        <w:rPr>
          <w:noProof/>
          <w:lang w:eastAsia="de-DE"/>
        </w:rPr>
        <w:drawing>
          <wp:inline distT="0" distB="0" distL="0" distR="0" wp14:anchorId="5D2CC8A8" wp14:editId="1A1AAC1A">
            <wp:extent cx="2304993" cy="1492250"/>
            <wp:effectExtent l="0" t="0" r="0" b="0"/>
            <wp:docPr id="643949675" name="Grafik 125300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53009964"/>
                    <pic:cNvPicPr/>
                  </pic:nvPicPr>
                  <pic:blipFill>
                    <a:blip r:embed="rId11">
                      <a:extLst>
                        <a:ext uri="{28A0092B-C50C-407E-A947-70E740481C1C}">
                          <a14:useLocalDpi xmlns:a14="http://schemas.microsoft.com/office/drawing/2010/main" val="0"/>
                        </a:ext>
                      </a:extLst>
                    </a:blip>
                    <a:stretch>
                      <a:fillRect/>
                    </a:stretch>
                  </pic:blipFill>
                  <pic:spPr>
                    <a:xfrm>
                      <a:off x="0" y="0"/>
                      <a:ext cx="2316575" cy="1499748"/>
                    </a:xfrm>
                    <a:prstGeom prst="rect">
                      <a:avLst/>
                    </a:prstGeom>
                  </pic:spPr>
                </pic:pic>
              </a:graphicData>
            </a:graphic>
          </wp:inline>
        </w:drawing>
      </w:r>
    </w:p>
    <w:p w14:paraId="4A2590F1" w14:textId="77777777" w:rsidR="002F5DC6" w:rsidRPr="00DD259D" w:rsidRDefault="002F5DC6" w:rsidP="002F5DC6">
      <w:pPr>
        <w:spacing w:after="0"/>
        <w:jc w:val="center"/>
        <w:rPr>
          <w:rFonts w:cs="Arial"/>
          <w:lang w:val="de-AT"/>
        </w:rPr>
      </w:pPr>
    </w:p>
    <w:p w14:paraId="1E36527B" w14:textId="77777777" w:rsidR="002F5DC6" w:rsidRPr="00DD259D" w:rsidRDefault="002F5DC6" w:rsidP="002F5DC6">
      <w:pPr>
        <w:spacing w:after="0"/>
        <w:jc w:val="center"/>
        <w:rPr>
          <w:rFonts w:cs="Arial"/>
          <w:lang w:val="de-AT"/>
        </w:rPr>
      </w:pPr>
    </w:p>
    <w:p w14:paraId="250705DD" w14:textId="77777777" w:rsidR="002F5DC6" w:rsidRPr="00DD259D" w:rsidRDefault="002F5DC6" w:rsidP="002F5DC6">
      <w:pPr>
        <w:spacing w:after="0"/>
        <w:jc w:val="center"/>
        <w:rPr>
          <w:rFonts w:cs="Arial"/>
          <w:lang w:val="de-AT"/>
        </w:rPr>
      </w:pPr>
    </w:p>
    <w:p w14:paraId="1978A636" w14:textId="77777777" w:rsidR="002F5DC6" w:rsidRPr="006F6CD7" w:rsidRDefault="002F5DC6" w:rsidP="002F5DC6">
      <w:pPr>
        <w:spacing w:after="0"/>
        <w:jc w:val="center"/>
        <w:rPr>
          <w:rFonts w:cs="Arial"/>
          <w:sz w:val="28"/>
          <w:szCs w:val="28"/>
        </w:rPr>
      </w:pPr>
      <w:r w:rsidRPr="006F6CD7">
        <w:rPr>
          <w:rFonts w:cs="Arial"/>
          <w:sz w:val="28"/>
          <w:szCs w:val="28"/>
        </w:rPr>
        <w:t>Data Science &amp; Intelligent Analytics</w:t>
      </w:r>
    </w:p>
    <w:p w14:paraId="448D1E90" w14:textId="77777777" w:rsidR="002F5DC6" w:rsidRPr="006F6CD7" w:rsidRDefault="009A209F" w:rsidP="002F5DC6">
      <w:pPr>
        <w:pStyle w:val="Titel"/>
        <w:jc w:val="center"/>
        <w:rPr>
          <w:lang w:val="de-DE" w:eastAsia="de-DE"/>
        </w:rPr>
      </w:pPr>
      <w:r w:rsidRPr="006F6CD7">
        <w:rPr>
          <w:lang w:val="de-DE" w:eastAsia="de-DE"/>
        </w:rPr>
        <w:t>Die Bedeutung des Erfahrungsaustausches und des damit verbundenen Diskurses im Kontext wissenschaftlicher Forschungsprozesse</w:t>
      </w:r>
    </w:p>
    <w:p w14:paraId="74DA55F2" w14:textId="77777777" w:rsidR="002F5DC6" w:rsidRPr="006F6CD7" w:rsidRDefault="002F5DC6" w:rsidP="002F5DC6">
      <w:pPr>
        <w:pStyle w:val="MikeTitel"/>
        <w:spacing w:after="0"/>
        <w:jc w:val="center"/>
        <w:rPr>
          <w:rFonts w:cs="Arial"/>
          <w:sz w:val="24"/>
        </w:rPr>
      </w:pPr>
    </w:p>
    <w:p w14:paraId="77202ABC" w14:textId="77777777" w:rsidR="002F5DC6" w:rsidRPr="006F6CD7" w:rsidRDefault="002F5DC6" w:rsidP="002F5DC6">
      <w:pPr>
        <w:pStyle w:val="MikeTitel"/>
        <w:spacing w:after="0"/>
        <w:jc w:val="center"/>
        <w:rPr>
          <w:rFonts w:cs="Arial"/>
          <w:sz w:val="24"/>
        </w:rPr>
      </w:pPr>
    </w:p>
    <w:p w14:paraId="28145806" w14:textId="77777777" w:rsidR="002F5DC6" w:rsidRPr="006F6CD7" w:rsidRDefault="002F5DC6" w:rsidP="002F5DC6">
      <w:pPr>
        <w:pStyle w:val="MikeTitel"/>
        <w:spacing w:after="0"/>
        <w:jc w:val="center"/>
        <w:rPr>
          <w:rFonts w:cs="Arial"/>
          <w:sz w:val="24"/>
        </w:rPr>
      </w:pPr>
    </w:p>
    <w:p w14:paraId="2F819D0C" w14:textId="77777777" w:rsidR="002F5DC6" w:rsidRPr="006F6CD7" w:rsidRDefault="002F5DC6" w:rsidP="002F5DC6">
      <w:pPr>
        <w:pStyle w:val="MikeTitel"/>
        <w:spacing w:after="0"/>
        <w:jc w:val="center"/>
        <w:rPr>
          <w:rFonts w:cs="Arial"/>
          <w:sz w:val="24"/>
        </w:rPr>
      </w:pPr>
    </w:p>
    <w:p w14:paraId="1A72980C" w14:textId="77777777" w:rsidR="002F5DC6" w:rsidRDefault="002F5DC6" w:rsidP="002F5DC6">
      <w:pPr>
        <w:spacing w:after="0"/>
        <w:jc w:val="center"/>
        <w:rPr>
          <w:rFonts w:cs="Arial"/>
          <w:b/>
          <w:bCs/>
          <w:sz w:val="24"/>
          <w:szCs w:val="24"/>
          <w:lang w:val="de-AT"/>
        </w:rPr>
      </w:pPr>
      <w:r w:rsidRPr="15949170">
        <w:rPr>
          <w:rFonts w:cs="Arial"/>
          <w:b/>
          <w:bCs/>
          <w:sz w:val="24"/>
          <w:szCs w:val="24"/>
          <w:lang w:val="de-AT"/>
        </w:rPr>
        <w:t>Autor:</w:t>
      </w:r>
    </w:p>
    <w:p w14:paraId="393FD129" w14:textId="77777777" w:rsidR="002F5DC6" w:rsidRDefault="002F5DC6" w:rsidP="002F5DC6">
      <w:pPr>
        <w:spacing w:after="0"/>
        <w:jc w:val="center"/>
        <w:rPr>
          <w:rFonts w:cs="Arial"/>
          <w:sz w:val="24"/>
          <w:szCs w:val="24"/>
          <w:lang w:val="de-AT"/>
        </w:rPr>
      </w:pPr>
      <w:r>
        <w:rPr>
          <w:rFonts w:cs="Arial"/>
          <w:sz w:val="24"/>
          <w:szCs w:val="24"/>
          <w:lang w:val="de-AT"/>
        </w:rPr>
        <w:t>Jochen Hollich</w:t>
      </w:r>
    </w:p>
    <w:p w14:paraId="6047F2B3" w14:textId="77777777" w:rsidR="002F5DC6" w:rsidRDefault="002F5DC6" w:rsidP="002F5DC6">
      <w:pPr>
        <w:spacing w:after="0"/>
        <w:jc w:val="center"/>
        <w:rPr>
          <w:rFonts w:cs="Arial"/>
          <w:sz w:val="24"/>
          <w:szCs w:val="24"/>
          <w:lang w:val="de-AT"/>
        </w:rPr>
      </w:pPr>
      <w:r>
        <w:rPr>
          <w:rFonts w:cs="Arial"/>
          <w:sz w:val="24"/>
          <w:szCs w:val="24"/>
          <w:lang w:val="de-AT"/>
        </w:rPr>
        <w:t>1810837475</w:t>
      </w:r>
    </w:p>
    <w:p w14:paraId="4336B0F1" w14:textId="77777777" w:rsidR="002F5DC6" w:rsidRPr="006D627A" w:rsidRDefault="002F5DC6" w:rsidP="002F5DC6">
      <w:pPr>
        <w:spacing w:after="0"/>
        <w:jc w:val="center"/>
        <w:rPr>
          <w:rFonts w:cs="Arial"/>
          <w:sz w:val="24"/>
          <w:szCs w:val="24"/>
          <w:lang w:val="de-AT"/>
        </w:rPr>
      </w:pPr>
    </w:p>
    <w:p w14:paraId="242EE751" w14:textId="77777777" w:rsidR="002F5DC6" w:rsidRDefault="002F5DC6" w:rsidP="002F5DC6">
      <w:pPr>
        <w:spacing w:after="0"/>
        <w:jc w:val="center"/>
        <w:rPr>
          <w:rFonts w:cs="Arial"/>
          <w:sz w:val="24"/>
          <w:szCs w:val="24"/>
          <w:lang w:val="de-AT"/>
        </w:rPr>
      </w:pPr>
    </w:p>
    <w:p w14:paraId="366CD921" w14:textId="77777777" w:rsidR="002F5DC6" w:rsidRPr="00451C3F" w:rsidRDefault="002F5DC6" w:rsidP="002F5DC6">
      <w:pPr>
        <w:spacing w:after="0"/>
        <w:jc w:val="center"/>
        <w:rPr>
          <w:rFonts w:cs="Arial"/>
          <w:b/>
          <w:bCs/>
          <w:sz w:val="24"/>
          <w:szCs w:val="24"/>
          <w:lang w:val="de-AT"/>
        </w:rPr>
      </w:pPr>
      <w:r w:rsidRPr="00451C3F">
        <w:rPr>
          <w:rFonts w:cs="Arial"/>
          <w:b/>
          <w:bCs/>
          <w:sz w:val="24"/>
          <w:szCs w:val="24"/>
          <w:lang w:val="de-AT"/>
        </w:rPr>
        <w:t>Betreuer:</w:t>
      </w:r>
    </w:p>
    <w:p w14:paraId="08D2A481" w14:textId="77777777" w:rsidR="002F5DC6" w:rsidRDefault="002F5DC6" w:rsidP="002F5DC6">
      <w:pPr>
        <w:spacing w:after="0"/>
        <w:jc w:val="center"/>
        <w:rPr>
          <w:rFonts w:cs="Arial"/>
          <w:sz w:val="24"/>
          <w:szCs w:val="24"/>
          <w:lang w:val="de-AT"/>
        </w:rPr>
      </w:pPr>
      <w:r w:rsidRPr="002F5DC6">
        <w:rPr>
          <w:rFonts w:cs="Arial"/>
          <w:b/>
          <w:bCs/>
          <w:sz w:val="24"/>
          <w:szCs w:val="24"/>
          <w:lang w:val="de-AT"/>
        </w:rPr>
        <w:t>Prof. (FH) Dr. Johannes Lüthi</w:t>
      </w:r>
    </w:p>
    <w:p w14:paraId="13FD905A" w14:textId="77777777" w:rsidR="002F5DC6" w:rsidRDefault="002F5DC6" w:rsidP="002F5DC6">
      <w:pPr>
        <w:spacing w:after="0"/>
        <w:jc w:val="center"/>
        <w:rPr>
          <w:rFonts w:cs="Arial"/>
          <w:sz w:val="24"/>
          <w:szCs w:val="24"/>
          <w:lang w:val="de-AT"/>
        </w:rPr>
      </w:pPr>
    </w:p>
    <w:p w14:paraId="01979BF9" w14:textId="77777777" w:rsidR="002F5DC6" w:rsidRDefault="002F5DC6" w:rsidP="002F5DC6">
      <w:pPr>
        <w:spacing w:after="0"/>
        <w:jc w:val="center"/>
        <w:rPr>
          <w:rFonts w:cs="Arial"/>
          <w:sz w:val="24"/>
          <w:szCs w:val="24"/>
          <w:lang w:val="de-AT"/>
        </w:rPr>
      </w:pPr>
    </w:p>
    <w:p w14:paraId="304759AD" w14:textId="77777777" w:rsidR="002F5DC6" w:rsidRPr="00F54F62" w:rsidRDefault="002F5DC6" w:rsidP="002F5DC6">
      <w:pPr>
        <w:spacing w:after="0"/>
        <w:jc w:val="center"/>
        <w:rPr>
          <w:rFonts w:cs="Arial"/>
          <w:lang w:val="de-AT"/>
        </w:rPr>
      </w:pPr>
    </w:p>
    <w:p w14:paraId="3C4820DC" w14:textId="77777777" w:rsidR="002F5DC6" w:rsidRPr="00F54F62" w:rsidRDefault="002F5DC6" w:rsidP="002F5DC6">
      <w:pPr>
        <w:spacing w:after="0"/>
        <w:jc w:val="center"/>
        <w:rPr>
          <w:rFonts w:cs="Arial"/>
          <w:lang w:val="de-AT"/>
        </w:rPr>
      </w:pPr>
    </w:p>
    <w:p w14:paraId="36216330" w14:textId="77777777" w:rsidR="002F5DC6" w:rsidRPr="00F54F62" w:rsidRDefault="002F5DC6" w:rsidP="002F5DC6">
      <w:pPr>
        <w:spacing w:after="0"/>
        <w:jc w:val="center"/>
        <w:rPr>
          <w:rFonts w:cs="Arial"/>
          <w:lang w:val="de-AT"/>
        </w:rPr>
      </w:pPr>
    </w:p>
    <w:p w14:paraId="39E700B4" w14:textId="5593891E" w:rsidR="002F5DC6" w:rsidRPr="00F54F62" w:rsidRDefault="002F5DC6" w:rsidP="002F5DC6">
      <w:pPr>
        <w:spacing w:after="0"/>
        <w:jc w:val="center"/>
        <w:rPr>
          <w:rFonts w:cs="Arial"/>
          <w:lang w:val="de-AT"/>
        </w:rPr>
        <w:sectPr w:rsidR="002F5DC6" w:rsidRPr="00F54F62" w:rsidSect="00AC21BF">
          <w:headerReference w:type="default" r:id="rId12"/>
          <w:footerReference w:type="default" r:id="rId13"/>
          <w:headerReference w:type="first" r:id="rId14"/>
          <w:footerReference w:type="first" r:id="rId15"/>
          <w:pgSz w:w="11906" w:h="16838" w:code="9"/>
          <w:pgMar w:top="1701" w:right="1701" w:bottom="1701" w:left="1985" w:header="851" w:footer="709" w:gutter="0"/>
          <w:pgNumType w:fmt="upperRoman"/>
          <w:cols w:space="709"/>
          <w:titlePg/>
          <w:docGrid w:linePitch="326"/>
        </w:sectPr>
      </w:pPr>
      <w:r>
        <w:rPr>
          <w:rFonts w:cs="Arial"/>
          <w:lang w:val="de-AT"/>
        </w:rPr>
        <w:t>München</w:t>
      </w:r>
      <w:r w:rsidRPr="00F54F62">
        <w:rPr>
          <w:rFonts w:cs="Arial"/>
          <w:lang w:val="de-AT"/>
        </w:rPr>
        <w:t xml:space="preserve">, </w:t>
      </w:r>
      <w:r w:rsidR="0095142A">
        <w:rPr>
          <w:rFonts w:cs="Arial"/>
          <w:lang w:val="de-AT"/>
        </w:rPr>
        <w:t>07</w:t>
      </w:r>
      <w:r>
        <w:rPr>
          <w:rFonts w:cs="Arial"/>
          <w:lang w:val="de-AT"/>
        </w:rPr>
        <w:t>.</w:t>
      </w:r>
      <w:r w:rsidR="0095142A">
        <w:rPr>
          <w:rFonts w:cs="Arial"/>
          <w:lang w:val="de-AT"/>
        </w:rPr>
        <w:t>12</w:t>
      </w:r>
      <w:r>
        <w:rPr>
          <w:rFonts w:cs="Arial"/>
          <w:lang w:val="de-AT"/>
        </w:rPr>
        <w:t>.2020</w:t>
      </w:r>
    </w:p>
    <w:p w14:paraId="6E12D22E" w14:textId="71BAAD18" w:rsidR="0039384B" w:rsidRDefault="0039384B" w:rsidP="0039384B">
      <w:pPr>
        <w:pStyle w:val="berschrift1"/>
        <w:jc w:val="both"/>
      </w:pPr>
      <w:bookmarkStart w:id="0" w:name="_Toc54890495"/>
      <w:bookmarkStart w:id="1" w:name="_Toc58228379"/>
      <w:r>
        <w:lastRenderedPageBreak/>
        <w:t>Präambel</w:t>
      </w:r>
      <w:bookmarkEnd w:id="0"/>
      <w:bookmarkEnd w:id="1"/>
    </w:p>
    <w:p w14:paraId="218F7884" w14:textId="740FB762" w:rsidR="00C22603" w:rsidRPr="00C22603" w:rsidRDefault="00C22603" w:rsidP="00C22603">
      <w:pPr>
        <w:rPr>
          <w:lang w:val="en-GB"/>
        </w:rPr>
      </w:pPr>
      <w:r>
        <w:rPr>
          <w:lang w:val="en-GB"/>
        </w:rPr>
        <w:t>Vorliegende Seminarabreit wurde im Kontext des Modules “</w:t>
      </w:r>
      <w:hyperlink r:id="rId16" w:anchor="section-0" w:history="1">
        <w:r w:rsidRPr="00C22603">
          <w:rPr>
            <w:lang w:val="en-GB"/>
          </w:rPr>
          <w:t>Masterarbeit und Kolloquium zur Masterarbeit</w:t>
        </w:r>
      </w:hyperlink>
      <w:r w:rsidRPr="00C22603">
        <w:rPr>
          <w:lang w:val="en-GB"/>
        </w:rPr>
        <w:t xml:space="preserve"> </w:t>
      </w:r>
      <w:r>
        <w:rPr>
          <w:lang w:val="en-GB"/>
        </w:rPr>
        <w:t xml:space="preserve">im Sommersemester 2020 betreut von Herrn </w:t>
      </w:r>
      <w:r w:rsidRPr="00C22603">
        <w:rPr>
          <w:b/>
          <w:bCs/>
          <w:lang w:val="en-GB"/>
        </w:rPr>
        <w:t>Prof. (FH) Dr. Johannes Lüthi</w:t>
      </w:r>
      <w:r>
        <w:rPr>
          <w:lang w:val="en-GB"/>
        </w:rPr>
        <w:t xml:space="preserve">” </w:t>
      </w:r>
      <w:r w:rsidRPr="00C22603">
        <w:rPr>
          <w:lang w:val="en-GB"/>
        </w:rPr>
        <w:t xml:space="preserve">als Kompensation für das nicht Erscheinen an den Präsenzterminen angefertigt. </w:t>
      </w:r>
    </w:p>
    <w:p w14:paraId="3188D6D5" w14:textId="58708E96" w:rsidR="00C22603" w:rsidRDefault="00C22603" w:rsidP="00C22603">
      <w:pPr>
        <w:rPr>
          <w:lang w:val="en-GB"/>
        </w:rPr>
      </w:pPr>
      <w:r>
        <w:rPr>
          <w:lang w:val="en-GB"/>
        </w:rPr>
        <w:t>Das Modul sieht als Lernergebnis für die Studierenden vor, dass:</w:t>
      </w:r>
    </w:p>
    <w:p w14:paraId="461665ED" w14:textId="77777777" w:rsidR="00C22603" w:rsidRPr="00C22603" w:rsidRDefault="00C22603" w:rsidP="00C22603">
      <w:pPr>
        <w:pStyle w:val="Listenabsatz"/>
        <w:numPr>
          <w:ilvl w:val="0"/>
          <w:numId w:val="13"/>
        </w:numPr>
        <w:pBdr>
          <w:top w:val="single" w:sz="4" w:space="1" w:color="auto"/>
          <w:left w:val="single" w:sz="4" w:space="4" w:color="auto"/>
          <w:bottom w:val="single" w:sz="4" w:space="1" w:color="auto"/>
          <w:right w:val="single" w:sz="4" w:space="4" w:color="auto"/>
        </w:pBdr>
      </w:pPr>
      <w:r w:rsidRPr="00C22603">
        <w:rPr>
          <w:rFonts w:ascii="Tahoma" w:hAnsi="Tahoma" w:cs="Tahoma"/>
          <w:color w:val="3C3C3B"/>
          <w:sz w:val="20"/>
          <w:szCs w:val="20"/>
          <w:shd w:val="clear" w:color="auto" w:fill="FFFFFF"/>
        </w:rPr>
        <w:t>Die Studierenden wissen wie wissenschaftliche Reviews geführt werden.</w:t>
      </w:r>
    </w:p>
    <w:p w14:paraId="655B80C3" w14:textId="77777777" w:rsidR="00C22603" w:rsidRPr="00C22603" w:rsidRDefault="00C22603" w:rsidP="00C22603">
      <w:pPr>
        <w:pStyle w:val="Listenabsatz"/>
        <w:numPr>
          <w:ilvl w:val="0"/>
          <w:numId w:val="13"/>
        </w:numPr>
        <w:pBdr>
          <w:top w:val="single" w:sz="4" w:space="1" w:color="auto"/>
          <w:left w:val="single" w:sz="4" w:space="4" w:color="auto"/>
          <w:bottom w:val="single" w:sz="4" w:space="1" w:color="auto"/>
          <w:right w:val="single" w:sz="4" w:space="4" w:color="auto"/>
        </w:pBdr>
      </w:pPr>
      <w:r w:rsidRPr="00C22603">
        <w:rPr>
          <w:rFonts w:ascii="Tahoma" w:hAnsi="Tahoma" w:cs="Tahoma"/>
          <w:color w:val="3C3C3B"/>
          <w:sz w:val="20"/>
          <w:szCs w:val="20"/>
          <w:shd w:val="clear" w:color="auto" w:fill="FFFFFF"/>
        </w:rPr>
        <w:t>Die Studierenden wissen darüber hinaus wie Ergebnisse vor einer wissenschaftlichen Community präsentiert werden.</w:t>
      </w:r>
    </w:p>
    <w:p w14:paraId="17866B3D" w14:textId="6A0E3A35" w:rsidR="00C22603" w:rsidRPr="00C22603" w:rsidRDefault="00C22603" w:rsidP="00C22603">
      <w:pPr>
        <w:pStyle w:val="Listenabsatz"/>
        <w:numPr>
          <w:ilvl w:val="0"/>
          <w:numId w:val="13"/>
        </w:numPr>
        <w:pBdr>
          <w:top w:val="single" w:sz="4" w:space="1" w:color="auto"/>
          <w:left w:val="single" w:sz="4" w:space="4" w:color="auto"/>
          <w:bottom w:val="single" w:sz="4" w:space="1" w:color="auto"/>
          <w:right w:val="single" w:sz="4" w:space="4" w:color="auto"/>
        </w:pBdr>
      </w:pPr>
      <w:r w:rsidRPr="00C22603">
        <w:rPr>
          <w:rFonts w:ascii="Tahoma" w:hAnsi="Tahoma" w:cs="Tahoma"/>
          <w:color w:val="3C3C3B"/>
          <w:sz w:val="20"/>
          <w:szCs w:val="20"/>
          <w:shd w:val="clear" w:color="auto" w:fill="FFFFFF"/>
        </w:rPr>
        <w:t>Die Studierenden können wissenschaftliche Erkenntnisse kritisch hinterfragen.</w:t>
      </w:r>
    </w:p>
    <w:p w14:paraId="3FC351CD" w14:textId="0F443232" w:rsidR="00C22603" w:rsidRDefault="00C22603" w:rsidP="00C22603">
      <w:pPr>
        <w:rPr>
          <w:lang w:val="en-GB"/>
        </w:rPr>
      </w:pPr>
      <w:r w:rsidRPr="00C22603">
        <w:rPr>
          <w:lang w:val="en-GB"/>
        </w:rPr>
        <w:t xml:space="preserve">(Vergleiche </w:t>
      </w:r>
      <w:hyperlink r:id="rId17" w:history="1">
        <w:r w:rsidRPr="00C22603">
          <w:rPr>
            <w:rStyle w:val="Hyperlink"/>
            <w:lang w:val="en-GB"/>
          </w:rPr>
          <w:t>Curriculu</w:t>
        </w:r>
        <w:r w:rsidR="00BD67E4">
          <w:rPr>
            <w:rStyle w:val="Hyperlink"/>
            <w:lang w:val="en-GB"/>
          </w:rPr>
          <w:t>m</w:t>
        </w:r>
        <w:r w:rsidRPr="00C22603">
          <w:rPr>
            <w:rStyle w:val="Hyperlink"/>
            <w:lang w:val="en-GB"/>
          </w:rPr>
          <w:t xml:space="preserve"> DSIA // KOLLOQUIUM ZUR MASTERARBEIT</w:t>
        </w:r>
      </w:hyperlink>
      <w:r>
        <w:rPr>
          <w:lang w:val="en-GB"/>
        </w:rPr>
        <w:t xml:space="preserve">). </w:t>
      </w:r>
    </w:p>
    <w:p w14:paraId="38181E29" w14:textId="79F69DED" w:rsidR="00C22603" w:rsidRDefault="007368EA" w:rsidP="00C22603">
      <w:pPr>
        <w:rPr>
          <w:lang w:val="en-GB"/>
        </w:rPr>
      </w:pPr>
      <w:r>
        <w:rPr>
          <w:lang w:val="en-GB"/>
        </w:rPr>
        <w:t xml:space="preserve">Um die verpassten Lernziele somit auf dem zweiten Wege zu </w:t>
      </w:r>
      <w:r w:rsidR="00B87A27">
        <w:rPr>
          <w:lang w:val="en-GB"/>
        </w:rPr>
        <w:t>erlangen</w:t>
      </w:r>
      <w:r>
        <w:rPr>
          <w:lang w:val="en-GB"/>
        </w:rPr>
        <w:t xml:space="preserve"> wurde</w:t>
      </w:r>
      <w:r w:rsidR="00B87A27">
        <w:rPr>
          <w:lang w:val="en-GB"/>
        </w:rPr>
        <w:t xml:space="preserve"> von Herrn Lüthi die Aufgabenstellung einer Ausarebitung </w:t>
      </w:r>
      <w:r>
        <w:rPr>
          <w:lang w:val="en-GB"/>
        </w:rPr>
        <w:t>einer mind- 10-seitigen Seminararbeit mit dem Thema:</w:t>
      </w:r>
    </w:p>
    <w:p w14:paraId="41B9F7E4" w14:textId="04099F79" w:rsidR="007368EA" w:rsidRDefault="007368EA" w:rsidP="007368EA">
      <w:pPr>
        <w:pStyle w:val="Titel"/>
        <w:jc w:val="center"/>
        <w:rPr>
          <w:sz w:val="36"/>
          <w:szCs w:val="36"/>
          <w:lang w:val="de-DE" w:eastAsia="de-DE"/>
        </w:rPr>
      </w:pPr>
      <w:r w:rsidRPr="007368EA">
        <w:rPr>
          <w:sz w:val="36"/>
          <w:szCs w:val="36"/>
          <w:lang w:val="de-DE" w:eastAsia="de-DE"/>
        </w:rPr>
        <w:t>Die Bedeutung des Erfahrungsaustausches und des damit verbundenen Diskurses im Kontext wissenschaftlicher Forschungsprozesse</w:t>
      </w:r>
    </w:p>
    <w:p w14:paraId="0037924B" w14:textId="298E5735" w:rsidR="007368EA" w:rsidRDefault="007368EA" w:rsidP="007368EA">
      <w:pPr>
        <w:rPr>
          <w:lang w:eastAsia="de-DE"/>
        </w:rPr>
      </w:pPr>
      <w:r>
        <w:rPr>
          <w:lang w:eastAsia="de-DE"/>
        </w:rPr>
        <w:t xml:space="preserve">gewählt. </w:t>
      </w:r>
      <w:r w:rsidR="00BD67E4">
        <w:rPr>
          <w:lang w:eastAsia="de-DE"/>
        </w:rPr>
        <w:t>Die Themenstellung erfolgt entlang der genannten Lernziele des Modules.</w:t>
      </w:r>
    </w:p>
    <w:p w14:paraId="233FDE4F" w14:textId="1D4C2075" w:rsidR="00B87A27" w:rsidRPr="007368EA" w:rsidRDefault="00B87A27" w:rsidP="007368EA">
      <w:pPr>
        <w:rPr>
          <w:lang w:eastAsia="de-DE"/>
        </w:rPr>
      </w:pPr>
      <w:r>
        <w:rPr>
          <w:lang w:eastAsia="de-DE"/>
        </w:rPr>
        <w:t xml:space="preserve">Die Ausarbeitung dieser Aufgabenstellung findet sich innerhalb dieser Seminararbeit. </w:t>
      </w:r>
    </w:p>
    <w:p w14:paraId="23B3BF2D" w14:textId="77777777" w:rsidR="007368EA" w:rsidRDefault="007368EA" w:rsidP="00C22603">
      <w:pPr>
        <w:rPr>
          <w:lang w:val="en-GB"/>
        </w:rPr>
      </w:pPr>
    </w:p>
    <w:p w14:paraId="2E27EB80" w14:textId="4C825AAD" w:rsidR="00C22603" w:rsidRDefault="00C22603" w:rsidP="00C22603">
      <w:pPr>
        <w:rPr>
          <w:lang w:val="en-GB"/>
        </w:rPr>
      </w:pPr>
    </w:p>
    <w:p w14:paraId="3FDD7C22" w14:textId="77777777" w:rsidR="00C22603" w:rsidRPr="00C22603" w:rsidRDefault="00C22603" w:rsidP="00C22603">
      <w:pPr>
        <w:rPr>
          <w:lang w:val="en-GB"/>
        </w:rPr>
      </w:pPr>
    </w:p>
    <w:p w14:paraId="3A908A18" w14:textId="4325F186" w:rsidR="00C22603" w:rsidRPr="00C22603" w:rsidRDefault="00C22603" w:rsidP="00C22603"/>
    <w:sdt>
      <w:sdtPr>
        <w:rPr>
          <w:rFonts w:asciiTheme="minorHAnsi" w:eastAsiaTheme="minorHAnsi" w:hAnsiTheme="minorHAnsi" w:cstheme="minorBidi"/>
          <w:color w:val="auto"/>
          <w:sz w:val="22"/>
          <w:szCs w:val="22"/>
          <w:lang w:val="de-DE"/>
        </w:rPr>
        <w:id w:val="-178890654"/>
        <w:docPartObj>
          <w:docPartGallery w:val="Table of Contents"/>
          <w:docPartUnique/>
        </w:docPartObj>
      </w:sdtPr>
      <w:sdtEndPr>
        <w:rPr>
          <w:rFonts w:ascii="Calibri" w:eastAsia="Times New Roman" w:hAnsi="Calibri" w:cs="Calibri"/>
          <w:b/>
          <w:bCs/>
          <w:szCs w:val="18"/>
        </w:rPr>
      </w:sdtEndPr>
      <w:sdtContent>
        <w:p w14:paraId="6318D206" w14:textId="77777777" w:rsidR="00C22603" w:rsidRDefault="00C22603">
          <w:pPr>
            <w:pStyle w:val="Inhaltsverzeichnisberschrift"/>
            <w:rPr>
              <w:rFonts w:asciiTheme="minorHAnsi" w:eastAsiaTheme="minorHAnsi" w:hAnsiTheme="minorHAnsi" w:cstheme="minorBidi"/>
              <w:color w:val="auto"/>
              <w:sz w:val="22"/>
              <w:szCs w:val="22"/>
              <w:lang w:val="de-DE"/>
            </w:rPr>
          </w:pPr>
        </w:p>
        <w:p w14:paraId="4916135C" w14:textId="77777777" w:rsidR="00C22603" w:rsidRDefault="00C22603">
          <w:pPr>
            <w:rPr>
              <w:rFonts w:asciiTheme="minorHAnsi" w:eastAsiaTheme="minorHAnsi" w:hAnsiTheme="minorHAnsi" w:cstheme="minorBidi"/>
              <w:szCs w:val="22"/>
            </w:rPr>
          </w:pPr>
          <w:r>
            <w:rPr>
              <w:rFonts w:asciiTheme="minorHAnsi" w:eastAsiaTheme="minorHAnsi" w:hAnsiTheme="minorHAnsi" w:cstheme="minorBidi"/>
              <w:szCs w:val="22"/>
            </w:rPr>
            <w:br w:type="page"/>
          </w:r>
        </w:p>
        <w:p w14:paraId="610610E9" w14:textId="4A3E0A18" w:rsidR="00041A43" w:rsidRDefault="00041A43">
          <w:pPr>
            <w:pStyle w:val="Inhaltsverzeichnisberschrift"/>
          </w:pPr>
          <w:r>
            <w:rPr>
              <w:lang w:val="de-DE"/>
            </w:rPr>
            <w:lastRenderedPageBreak/>
            <w:t>Inhalt</w:t>
          </w:r>
        </w:p>
        <w:p w14:paraId="3D14BEEE" w14:textId="092CCDF5" w:rsidR="00853BDA" w:rsidRDefault="00041A43">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8228379" w:history="1">
            <w:r w:rsidR="00853BDA" w:rsidRPr="00D47BDA">
              <w:rPr>
                <w:rStyle w:val="Hyperlink"/>
                <w:noProof/>
              </w:rPr>
              <w:t>Präambel</w:t>
            </w:r>
            <w:r w:rsidR="00853BDA">
              <w:rPr>
                <w:noProof/>
                <w:webHidden/>
              </w:rPr>
              <w:tab/>
            </w:r>
            <w:r w:rsidR="00853BDA">
              <w:rPr>
                <w:noProof/>
                <w:webHidden/>
              </w:rPr>
              <w:fldChar w:fldCharType="begin"/>
            </w:r>
            <w:r w:rsidR="00853BDA">
              <w:rPr>
                <w:noProof/>
                <w:webHidden/>
              </w:rPr>
              <w:instrText xml:space="preserve"> PAGEREF _Toc58228379 \h </w:instrText>
            </w:r>
            <w:r w:rsidR="00853BDA">
              <w:rPr>
                <w:noProof/>
                <w:webHidden/>
              </w:rPr>
            </w:r>
            <w:r w:rsidR="00853BDA">
              <w:rPr>
                <w:noProof/>
                <w:webHidden/>
              </w:rPr>
              <w:fldChar w:fldCharType="separate"/>
            </w:r>
            <w:r w:rsidR="00853BDA">
              <w:rPr>
                <w:noProof/>
                <w:webHidden/>
              </w:rPr>
              <w:t>2</w:t>
            </w:r>
            <w:r w:rsidR="00853BDA">
              <w:rPr>
                <w:noProof/>
                <w:webHidden/>
              </w:rPr>
              <w:fldChar w:fldCharType="end"/>
            </w:r>
          </w:hyperlink>
        </w:p>
        <w:p w14:paraId="5FED923E" w14:textId="377EA347" w:rsidR="00853BDA" w:rsidRDefault="00853BDA">
          <w:pPr>
            <w:pStyle w:val="Verzeichnis1"/>
            <w:tabs>
              <w:tab w:val="right" w:leader="dot" w:pos="9062"/>
            </w:tabs>
            <w:rPr>
              <w:rFonts w:eastAsiaTheme="minorEastAsia"/>
              <w:noProof/>
              <w:lang w:val="de-DE" w:eastAsia="de-DE"/>
            </w:rPr>
          </w:pPr>
          <w:hyperlink w:anchor="_Toc58228380" w:history="1">
            <w:r w:rsidRPr="00D47BDA">
              <w:rPr>
                <w:rStyle w:val="Hyperlink"/>
                <w:noProof/>
                <w:lang w:val="de-DE"/>
              </w:rPr>
              <w:t>Einleitung</w:t>
            </w:r>
            <w:r>
              <w:rPr>
                <w:noProof/>
                <w:webHidden/>
              </w:rPr>
              <w:tab/>
            </w:r>
            <w:r>
              <w:rPr>
                <w:noProof/>
                <w:webHidden/>
              </w:rPr>
              <w:fldChar w:fldCharType="begin"/>
            </w:r>
            <w:r>
              <w:rPr>
                <w:noProof/>
                <w:webHidden/>
              </w:rPr>
              <w:instrText xml:space="preserve"> PAGEREF _Toc58228380 \h </w:instrText>
            </w:r>
            <w:r>
              <w:rPr>
                <w:noProof/>
                <w:webHidden/>
              </w:rPr>
            </w:r>
            <w:r>
              <w:rPr>
                <w:noProof/>
                <w:webHidden/>
              </w:rPr>
              <w:fldChar w:fldCharType="separate"/>
            </w:r>
            <w:r>
              <w:rPr>
                <w:noProof/>
                <w:webHidden/>
              </w:rPr>
              <w:t>4</w:t>
            </w:r>
            <w:r>
              <w:rPr>
                <w:noProof/>
                <w:webHidden/>
              </w:rPr>
              <w:fldChar w:fldCharType="end"/>
            </w:r>
          </w:hyperlink>
        </w:p>
        <w:p w14:paraId="38102FF0" w14:textId="36D00829" w:rsidR="00853BDA" w:rsidRDefault="00853BDA">
          <w:pPr>
            <w:pStyle w:val="Verzeichnis1"/>
            <w:tabs>
              <w:tab w:val="right" w:leader="dot" w:pos="9062"/>
            </w:tabs>
            <w:rPr>
              <w:rFonts w:eastAsiaTheme="minorEastAsia"/>
              <w:noProof/>
              <w:lang w:val="de-DE" w:eastAsia="de-DE"/>
            </w:rPr>
          </w:pPr>
          <w:hyperlink w:anchor="_Toc58228381" w:history="1">
            <w:r w:rsidRPr="00D47BDA">
              <w:rPr>
                <w:rStyle w:val="Hyperlink"/>
                <w:noProof/>
                <w:lang w:val="de-DE"/>
              </w:rPr>
              <w:t>Definitionen</w:t>
            </w:r>
            <w:r>
              <w:rPr>
                <w:noProof/>
                <w:webHidden/>
              </w:rPr>
              <w:tab/>
            </w:r>
            <w:r>
              <w:rPr>
                <w:noProof/>
                <w:webHidden/>
              </w:rPr>
              <w:fldChar w:fldCharType="begin"/>
            </w:r>
            <w:r>
              <w:rPr>
                <w:noProof/>
                <w:webHidden/>
              </w:rPr>
              <w:instrText xml:space="preserve"> PAGEREF _Toc58228381 \h </w:instrText>
            </w:r>
            <w:r>
              <w:rPr>
                <w:noProof/>
                <w:webHidden/>
              </w:rPr>
            </w:r>
            <w:r>
              <w:rPr>
                <w:noProof/>
                <w:webHidden/>
              </w:rPr>
              <w:fldChar w:fldCharType="separate"/>
            </w:r>
            <w:r>
              <w:rPr>
                <w:noProof/>
                <w:webHidden/>
              </w:rPr>
              <w:t>5</w:t>
            </w:r>
            <w:r>
              <w:rPr>
                <w:noProof/>
                <w:webHidden/>
              </w:rPr>
              <w:fldChar w:fldCharType="end"/>
            </w:r>
          </w:hyperlink>
        </w:p>
        <w:p w14:paraId="600BD4BD" w14:textId="0477E0C4" w:rsidR="00853BDA" w:rsidRDefault="00853BDA">
          <w:pPr>
            <w:pStyle w:val="Verzeichnis2"/>
            <w:tabs>
              <w:tab w:val="right" w:leader="dot" w:pos="9062"/>
            </w:tabs>
            <w:rPr>
              <w:rFonts w:eastAsiaTheme="minorEastAsia"/>
              <w:noProof/>
              <w:lang w:val="de-DE" w:eastAsia="de-DE"/>
            </w:rPr>
          </w:pPr>
          <w:hyperlink w:anchor="_Toc58228382" w:history="1">
            <w:r w:rsidRPr="00D47BDA">
              <w:rPr>
                <w:rStyle w:val="Hyperlink"/>
                <w:noProof/>
                <w:lang w:val="de-DE"/>
              </w:rPr>
              <w:t>Wissen, Wissenschaft &amp; Wissenschaftler</w:t>
            </w:r>
            <w:r>
              <w:rPr>
                <w:noProof/>
                <w:webHidden/>
              </w:rPr>
              <w:tab/>
            </w:r>
            <w:r>
              <w:rPr>
                <w:noProof/>
                <w:webHidden/>
              </w:rPr>
              <w:fldChar w:fldCharType="begin"/>
            </w:r>
            <w:r>
              <w:rPr>
                <w:noProof/>
                <w:webHidden/>
              </w:rPr>
              <w:instrText xml:space="preserve"> PAGEREF _Toc58228382 \h </w:instrText>
            </w:r>
            <w:r>
              <w:rPr>
                <w:noProof/>
                <w:webHidden/>
              </w:rPr>
            </w:r>
            <w:r>
              <w:rPr>
                <w:noProof/>
                <w:webHidden/>
              </w:rPr>
              <w:fldChar w:fldCharType="separate"/>
            </w:r>
            <w:r>
              <w:rPr>
                <w:noProof/>
                <w:webHidden/>
              </w:rPr>
              <w:t>5</w:t>
            </w:r>
            <w:r>
              <w:rPr>
                <w:noProof/>
                <w:webHidden/>
              </w:rPr>
              <w:fldChar w:fldCharType="end"/>
            </w:r>
          </w:hyperlink>
        </w:p>
        <w:p w14:paraId="40ED4C99" w14:textId="7AC54DBB" w:rsidR="00853BDA" w:rsidRDefault="00853BDA">
          <w:pPr>
            <w:pStyle w:val="Verzeichnis2"/>
            <w:tabs>
              <w:tab w:val="right" w:leader="dot" w:pos="9062"/>
            </w:tabs>
            <w:rPr>
              <w:rFonts w:eastAsiaTheme="minorEastAsia"/>
              <w:noProof/>
              <w:lang w:val="de-DE" w:eastAsia="de-DE"/>
            </w:rPr>
          </w:pPr>
          <w:hyperlink w:anchor="_Toc58228383" w:history="1">
            <w:r w:rsidRPr="00D47BDA">
              <w:rPr>
                <w:rStyle w:val="Hyperlink"/>
                <w:noProof/>
                <w:lang w:val="de-DE"/>
              </w:rPr>
              <w:t>Wissenschaftliche Qualitätskriterien</w:t>
            </w:r>
            <w:r>
              <w:rPr>
                <w:noProof/>
                <w:webHidden/>
              </w:rPr>
              <w:tab/>
            </w:r>
            <w:r>
              <w:rPr>
                <w:noProof/>
                <w:webHidden/>
              </w:rPr>
              <w:fldChar w:fldCharType="begin"/>
            </w:r>
            <w:r>
              <w:rPr>
                <w:noProof/>
                <w:webHidden/>
              </w:rPr>
              <w:instrText xml:space="preserve"> PAGEREF _Toc58228383 \h </w:instrText>
            </w:r>
            <w:r>
              <w:rPr>
                <w:noProof/>
                <w:webHidden/>
              </w:rPr>
            </w:r>
            <w:r>
              <w:rPr>
                <w:noProof/>
                <w:webHidden/>
              </w:rPr>
              <w:fldChar w:fldCharType="separate"/>
            </w:r>
            <w:r>
              <w:rPr>
                <w:noProof/>
                <w:webHidden/>
              </w:rPr>
              <w:t>5</w:t>
            </w:r>
            <w:r>
              <w:rPr>
                <w:noProof/>
                <w:webHidden/>
              </w:rPr>
              <w:fldChar w:fldCharType="end"/>
            </w:r>
          </w:hyperlink>
        </w:p>
        <w:p w14:paraId="6AA05FAC" w14:textId="710C9B86" w:rsidR="00853BDA" w:rsidRDefault="00853BDA">
          <w:pPr>
            <w:pStyle w:val="Verzeichnis2"/>
            <w:tabs>
              <w:tab w:val="right" w:leader="dot" w:pos="9062"/>
            </w:tabs>
            <w:rPr>
              <w:rFonts w:eastAsiaTheme="minorEastAsia"/>
              <w:noProof/>
              <w:lang w:val="de-DE" w:eastAsia="de-DE"/>
            </w:rPr>
          </w:pPr>
          <w:hyperlink w:anchor="_Toc58228384" w:history="1">
            <w:r w:rsidRPr="00D47BDA">
              <w:rPr>
                <w:rStyle w:val="Hyperlink"/>
                <w:noProof/>
                <w:lang w:val="de-DE"/>
              </w:rPr>
              <w:t>Forschung</w:t>
            </w:r>
            <w:r>
              <w:rPr>
                <w:noProof/>
                <w:webHidden/>
              </w:rPr>
              <w:tab/>
            </w:r>
            <w:r>
              <w:rPr>
                <w:noProof/>
                <w:webHidden/>
              </w:rPr>
              <w:fldChar w:fldCharType="begin"/>
            </w:r>
            <w:r>
              <w:rPr>
                <w:noProof/>
                <w:webHidden/>
              </w:rPr>
              <w:instrText xml:space="preserve"> PAGEREF _Toc58228384 \h </w:instrText>
            </w:r>
            <w:r>
              <w:rPr>
                <w:noProof/>
                <w:webHidden/>
              </w:rPr>
            </w:r>
            <w:r>
              <w:rPr>
                <w:noProof/>
                <w:webHidden/>
              </w:rPr>
              <w:fldChar w:fldCharType="separate"/>
            </w:r>
            <w:r>
              <w:rPr>
                <w:noProof/>
                <w:webHidden/>
              </w:rPr>
              <w:t>8</w:t>
            </w:r>
            <w:r>
              <w:rPr>
                <w:noProof/>
                <w:webHidden/>
              </w:rPr>
              <w:fldChar w:fldCharType="end"/>
            </w:r>
          </w:hyperlink>
        </w:p>
        <w:p w14:paraId="25833E60" w14:textId="0D8769AD" w:rsidR="00853BDA" w:rsidRDefault="00853BDA">
          <w:pPr>
            <w:pStyle w:val="Verzeichnis2"/>
            <w:tabs>
              <w:tab w:val="right" w:leader="dot" w:pos="9062"/>
            </w:tabs>
            <w:rPr>
              <w:rFonts w:eastAsiaTheme="minorEastAsia"/>
              <w:noProof/>
              <w:lang w:val="de-DE" w:eastAsia="de-DE"/>
            </w:rPr>
          </w:pPr>
          <w:hyperlink w:anchor="_Toc58228385" w:history="1">
            <w:r w:rsidRPr="00D47BDA">
              <w:rPr>
                <w:rStyle w:val="Hyperlink"/>
                <w:noProof/>
                <w:lang w:val="de-DE"/>
              </w:rPr>
              <w:t>Wissenschaftliche Kommunikation im Kontext der Foschung</w:t>
            </w:r>
            <w:r>
              <w:rPr>
                <w:noProof/>
                <w:webHidden/>
              </w:rPr>
              <w:tab/>
            </w:r>
            <w:r>
              <w:rPr>
                <w:noProof/>
                <w:webHidden/>
              </w:rPr>
              <w:fldChar w:fldCharType="begin"/>
            </w:r>
            <w:r>
              <w:rPr>
                <w:noProof/>
                <w:webHidden/>
              </w:rPr>
              <w:instrText xml:space="preserve"> PAGEREF _Toc58228385 \h </w:instrText>
            </w:r>
            <w:r>
              <w:rPr>
                <w:noProof/>
                <w:webHidden/>
              </w:rPr>
            </w:r>
            <w:r>
              <w:rPr>
                <w:noProof/>
                <w:webHidden/>
              </w:rPr>
              <w:fldChar w:fldCharType="separate"/>
            </w:r>
            <w:r>
              <w:rPr>
                <w:noProof/>
                <w:webHidden/>
              </w:rPr>
              <w:t>8</w:t>
            </w:r>
            <w:r>
              <w:rPr>
                <w:noProof/>
                <w:webHidden/>
              </w:rPr>
              <w:fldChar w:fldCharType="end"/>
            </w:r>
          </w:hyperlink>
        </w:p>
        <w:p w14:paraId="36FCAA23" w14:textId="1A44BA05" w:rsidR="00853BDA" w:rsidRDefault="00853BDA">
          <w:pPr>
            <w:pStyle w:val="Verzeichnis1"/>
            <w:tabs>
              <w:tab w:val="right" w:leader="dot" w:pos="9062"/>
            </w:tabs>
            <w:rPr>
              <w:rFonts w:eastAsiaTheme="minorEastAsia"/>
              <w:noProof/>
              <w:lang w:val="de-DE" w:eastAsia="de-DE"/>
            </w:rPr>
          </w:pPr>
          <w:hyperlink w:anchor="_Toc58228386" w:history="1">
            <w:r w:rsidRPr="00D47BDA">
              <w:rPr>
                <w:rStyle w:val="Hyperlink"/>
                <w:noProof/>
                <w:lang w:val="de-DE"/>
              </w:rPr>
              <w:t>Abgrenzung der Arbeit</w:t>
            </w:r>
            <w:r>
              <w:rPr>
                <w:noProof/>
                <w:webHidden/>
              </w:rPr>
              <w:tab/>
            </w:r>
            <w:r>
              <w:rPr>
                <w:noProof/>
                <w:webHidden/>
              </w:rPr>
              <w:fldChar w:fldCharType="begin"/>
            </w:r>
            <w:r>
              <w:rPr>
                <w:noProof/>
                <w:webHidden/>
              </w:rPr>
              <w:instrText xml:space="preserve"> PAGEREF _Toc58228386 \h </w:instrText>
            </w:r>
            <w:r>
              <w:rPr>
                <w:noProof/>
                <w:webHidden/>
              </w:rPr>
            </w:r>
            <w:r>
              <w:rPr>
                <w:noProof/>
                <w:webHidden/>
              </w:rPr>
              <w:fldChar w:fldCharType="separate"/>
            </w:r>
            <w:r>
              <w:rPr>
                <w:noProof/>
                <w:webHidden/>
              </w:rPr>
              <w:t>9</w:t>
            </w:r>
            <w:r>
              <w:rPr>
                <w:noProof/>
                <w:webHidden/>
              </w:rPr>
              <w:fldChar w:fldCharType="end"/>
            </w:r>
          </w:hyperlink>
        </w:p>
        <w:p w14:paraId="1617E293" w14:textId="06DD6002" w:rsidR="00853BDA" w:rsidRDefault="00853BDA">
          <w:pPr>
            <w:pStyle w:val="Verzeichnis1"/>
            <w:tabs>
              <w:tab w:val="right" w:leader="dot" w:pos="9062"/>
            </w:tabs>
            <w:rPr>
              <w:rFonts w:eastAsiaTheme="minorEastAsia"/>
              <w:noProof/>
              <w:lang w:val="de-DE" w:eastAsia="de-DE"/>
            </w:rPr>
          </w:pPr>
          <w:hyperlink w:anchor="_Toc58228387" w:history="1">
            <w:r w:rsidRPr="00D47BDA">
              <w:rPr>
                <w:rStyle w:val="Hyperlink"/>
                <w:noProof/>
                <w:lang w:val="de-DE"/>
              </w:rPr>
              <w:t>Hauptteil</w:t>
            </w:r>
            <w:r>
              <w:rPr>
                <w:noProof/>
                <w:webHidden/>
              </w:rPr>
              <w:tab/>
            </w:r>
            <w:r>
              <w:rPr>
                <w:noProof/>
                <w:webHidden/>
              </w:rPr>
              <w:fldChar w:fldCharType="begin"/>
            </w:r>
            <w:r>
              <w:rPr>
                <w:noProof/>
                <w:webHidden/>
              </w:rPr>
              <w:instrText xml:space="preserve"> PAGEREF _Toc58228387 \h </w:instrText>
            </w:r>
            <w:r>
              <w:rPr>
                <w:noProof/>
                <w:webHidden/>
              </w:rPr>
            </w:r>
            <w:r>
              <w:rPr>
                <w:noProof/>
                <w:webHidden/>
              </w:rPr>
              <w:fldChar w:fldCharType="separate"/>
            </w:r>
            <w:r>
              <w:rPr>
                <w:noProof/>
                <w:webHidden/>
              </w:rPr>
              <w:t>9</w:t>
            </w:r>
            <w:r>
              <w:rPr>
                <w:noProof/>
                <w:webHidden/>
              </w:rPr>
              <w:fldChar w:fldCharType="end"/>
            </w:r>
          </w:hyperlink>
        </w:p>
        <w:p w14:paraId="2D5BDD6C" w14:textId="5044BA84" w:rsidR="00853BDA" w:rsidRDefault="00853BDA">
          <w:pPr>
            <w:pStyle w:val="Verzeichnis2"/>
            <w:tabs>
              <w:tab w:val="right" w:leader="dot" w:pos="9062"/>
            </w:tabs>
            <w:rPr>
              <w:rFonts w:eastAsiaTheme="minorEastAsia"/>
              <w:noProof/>
              <w:lang w:val="de-DE" w:eastAsia="de-DE"/>
            </w:rPr>
          </w:pPr>
          <w:hyperlink w:anchor="_Toc58228388" w:history="1">
            <w:r w:rsidRPr="00D47BDA">
              <w:rPr>
                <w:rStyle w:val="Hyperlink"/>
                <w:noProof/>
                <w:lang w:val="de-DE"/>
              </w:rPr>
              <w:t>Die Bedeutung des Erfahrungsaustausches unter Wissenschaftlern</w:t>
            </w:r>
            <w:r>
              <w:rPr>
                <w:noProof/>
                <w:webHidden/>
              </w:rPr>
              <w:tab/>
            </w:r>
            <w:r>
              <w:rPr>
                <w:noProof/>
                <w:webHidden/>
              </w:rPr>
              <w:fldChar w:fldCharType="begin"/>
            </w:r>
            <w:r>
              <w:rPr>
                <w:noProof/>
                <w:webHidden/>
              </w:rPr>
              <w:instrText xml:space="preserve"> PAGEREF _Toc58228388 \h </w:instrText>
            </w:r>
            <w:r>
              <w:rPr>
                <w:noProof/>
                <w:webHidden/>
              </w:rPr>
            </w:r>
            <w:r>
              <w:rPr>
                <w:noProof/>
                <w:webHidden/>
              </w:rPr>
              <w:fldChar w:fldCharType="separate"/>
            </w:r>
            <w:r>
              <w:rPr>
                <w:noProof/>
                <w:webHidden/>
              </w:rPr>
              <w:t>9</w:t>
            </w:r>
            <w:r>
              <w:rPr>
                <w:noProof/>
                <w:webHidden/>
              </w:rPr>
              <w:fldChar w:fldCharType="end"/>
            </w:r>
          </w:hyperlink>
        </w:p>
        <w:p w14:paraId="384A3EAB" w14:textId="7B50075B" w:rsidR="00853BDA" w:rsidRDefault="00853BDA">
          <w:pPr>
            <w:pStyle w:val="Verzeichnis2"/>
            <w:tabs>
              <w:tab w:val="right" w:leader="dot" w:pos="9062"/>
            </w:tabs>
            <w:rPr>
              <w:rFonts w:eastAsiaTheme="minorEastAsia"/>
              <w:noProof/>
              <w:lang w:val="de-DE" w:eastAsia="de-DE"/>
            </w:rPr>
          </w:pPr>
          <w:hyperlink w:anchor="_Toc58228389" w:history="1">
            <w:r w:rsidRPr="00D47BDA">
              <w:rPr>
                <w:rStyle w:val="Hyperlink"/>
                <w:noProof/>
                <w:lang w:val="en-US"/>
              </w:rPr>
              <w:t>Historischer Rückblick der Wissenschaftskommunikation</w:t>
            </w:r>
            <w:r>
              <w:rPr>
                <w:noProof/>
                <w:webHidden/>
              </w:rPr>
              <w:tab/>
            </w:r>
            <w:r>
              <w:rPr>
                <w:noProof/>
                <w:webHidden/>
              </w:rPr>
              <w:fldChar w:fldCharType="begin"/>
            </w:r>
            <w:r>
              <w:rPr>
                <w:noProof/>
                <w:webHidden/>
              </w:rPr>
              <w:instrText xml:space="preserve"> PAGEREF _Toc58228389 \h </w:instrText>
            </w:r>
            <w:r>
              <w:rPr>
                <w:noProof/>
                <w:webHidden/>
              </w:rPr>
            </w:r>
            <w:r>
              <w:rPr>
                <w:noProof/>
                <w:webHidden/>
              </w:rPr>
              <w:fldChar w:fldCharType="separate"/>
            </w:r>
            <w:r>
              <w:rPr>
                <w:noProof/>
                <w:webHidden/>
              </w:rPr>
              <w:t>10</w:t>
            </w:r>
            <w:r>
              <w:rPr>
                <w:noProof/>
                <w:webHidden/>
              </w:rPr>
              <w:fldChar w:fldCharType="end"/>
            </w:r>
          </w:hyperlink>
        </w:p>
        <w:p w14:paraId="1352F613" w14:textId="31133089" w:rsidR="00853BDA" w:rsidRDefault="00853BDA">
          <w:pPr>
            <w:pStyle w:val="Verzeichnis3"/>
            <w:tabs>
              <w:tab w:val="right" w:leader="dot" w:pos="9062"/>
            </w:tabs>
            <w:rPr>
              <w:rFonts w:eastAsiaTheme="minorEastAsia"/>
              <w:noProof/>
              <w:lang w:val="de-DE" w:eastAsia="de-DE"/>
            </w:rPr>
          </w:pPr>
          <w:hyperlink w:anchor="_Toc58228390" w:history="1">
            <w:r w:rsidRPr="00D47BDA">
              <w:rPr>
                <w:rStyle w:val="Hyperlink"/>
                <w:noProof/>
                <w:lang w:val="de-DE"/>
              </w:rPr>
              <w:t>Klassische-Analoge Konzepte des Wissensaustauschs</w:t>
            </w:r>
            <w:r>
              <w:rPr>
                <w:noProof/>
                <w:webHidden/>
              </w:rPr>
              <w:tab/>
            </w:r>
            <w:r>
              <w:rPr>
                <w:noProof/>
                <w:webHidden/>
              </w:rPr>
              <w:fldChar w:fldCharType="begin"/>
            </w:r>
            <w:r>
              <w:rPr>
                <w:noProof/>
                <w:webHidden/>
              </w:rPr>
              <w:instrText xml:space="preserve"> PAGEREF _Toc58228390 \h </w:instrText>
            </w:r>
            <w:r>
              <w:rPr>
                <w:noProof/>
                <w:webHidden/>
              </w:rPr>
            </w:r>
            <w:r>
              <w:rPr>
                <w:noProof/>
                <w:webHidden/>
              </w:rPr>
              <w:fldChar w:fldCharType="separate"/>
            </w:r>
            <w:r>
              <w:rPr>
                <w:noProof/>
                <w:webHidden/>
              </w:rPr>
              <w:t>10</w:t>
            </w:r>
            <w:r>
              <w:rPr>
                <w:noProof/>
                <w:webHidden/>
              </w:rPr>
              <w:fldChar w:fldCharType="end"/>
            </w:r>
          </w:hyperlink>
        </w:p>
        <w:p w14:paraId="70B6E31B" w14:textId="04A122F7" w:rsidR="00853BDA" w:rsidRDefault="00853BDA">
          <w:pPr>
            <w:pStyle w:val="Verzeichnis3"/>
            <w:tabs>
              <w:tab w:val="right" w:leader="dot" w:pos="9062"/>
            </w:tabs>
            <w:rPr>
              <w:rFonts w:eastAsiaTheme="minorEastAsia"/>
              <w:noProof/>
              <w:lang w:val="de-DE" w:eastAsia="de-DE"/>
            </w:rPr>
          </w:pPr>
          <w:hyperlink w:anchor="_Toc58228391" w:history="1">
            <w:r w:rsidRPr="00D47BDA">
              <w:rPr>
                <w:rStyle w:val="Hyperlink"/>
                <w:noProof/>
                <w:lang w:val="de-DE"/>
              </w:rPr>
              <w:t>Moderne-Digitale Konzepte des Erfahrungsaustausches</w:t>
            </w:r>
            <w:r>
              <w:rPr>
                <w:noProof/>
                <w:webHidden/>
              </w:rPr>
              <w:tab/>
            </w:r>
            <w:r>
              <w:rPr>
                <w:noProof/>
                <w:webHidden/>
              </w:rPr>
              <w:fldChar w:fldCharType="begin"/>
            </w:r>
            <w:r>
              <w:rPr>
                <w:noProof/>
                <w:webHidden/>
              </w:rPr>
              <w:instrText xml:space="preserve"> PAGEREF _Toc58228391 \h </w:instrText>
            </w:r>
            <w:r>
              <w:rPr>
                <w:noProof/>
                <w:webHidden/>
              </w:rPr>
            </w:r>
            <w:r>
              <w:rPr>
                <w:noProof/>
                <w:webHidden/>
              </w:rPr>
              <w:fldChar w:fldCharType="separate"/>
            </w:r>
            <w:r>
              <w:rPr>
                <w:noProof/>
                <w:webHidden/>
              </w:rPr>
              <w:t>12</w:t>
            </w:r>
            <w:r>
              <w:rPr>
                <w:noProof/>
                <w:webHidden/>
              </w:rPr>
              <w:fldChar w:fldCharType="end"/>
            </w:r>
          </w:hyperlink>
        </w:p>
        <w:p w14:paraId="33338975" w14:textId="57BC9CC7" w:rsidR="00853BDA" w:rsidRDefault="00853BDA">
          <w:pPr>
            <w:pStyle w:val="Verzeichnis2"/>
            <w:tabs>
              <w:tab w:val="right" w:leader="dot" w:pos="9062"/>
            </w:tabs>
            <w:rPr>
              <w:rFonts w:eastAsiaTheme="minorEastAsia"/>
              <w:noProof/>
              <w:lang w:val="de-DE" w:eastAsia="de-DE"/>
            </w:rPr>
          </w:pPr>
          <w:hyperlink w:anchor="_Toc58228392" w:history="1">
            <w:r w:rsidRPr="00D47BDA">
              <w:rPr>
                <w:rStyle w:val="Hyperlink"/>
                <w:noProof/>
                <w:lang w:val="de-DE"/>
              </w:rPr>
              <w:t>Aktuelle Technologien des Erfahrungsaustausches – Social Software</w:t>
            </w:r>
            <w:r>
              <w:rPr>
                <w:noProof/>
                <w:webHidden/>
              </w:rPr>
              <w:tab/>
            </w:r>
            <w:r>
              <w:rPr>
                <w:noProof/>
                <w:webHidden/>
              </w:rPr>
              <w:fldChar w:fldCharType="begin"/>
            </w:r>
            <w:r>
              <w:rPr>
                <w:noProof/>
                <w:webHidden/>
              </w:rPr>
              <w:instrText xml:space="preserve"> PAGEREF _Toc58228392 \h </w:instrText>
            </w:r>
            <w:r>
              <w:rPr>
                <w:noProof/>
                <w:webHidden/>
              </w:rPr>
            </w:r>
            <w:r>
              <w:rPr>
                <w:noProof/>
                <w:webHidden/>
              </w:rPr>
              <w:fldChar w:fldCharType="separate"/>
            </w:r>
            <w:r>
              <w:rPr>
                <w:noProof/>
                <w:webHidden/>
              </w:rPr>
              <w:t>14</w:t>
            </w:r>
            <w:r>
              <w:rPr>
                <w:noProof/>
                <w:webHidden/>
              </w:rPr>
              <w:fldChar w:fldCharType="end"/>
            </w:r>
          </w:hyperlink>
        </w:p>
        <w:p w14:paraId="5B2D10B7" w14:textId="79E921B6" w:rsidR="00853BDA" w:rsidRDefault="00853BDA">
          <w:pPr>
            <w:pStyle w:val="Verzeichnis3"/>
            <w:tabs>
              <w:tab w:val="right" w:leader="dot" w:pos="9062"/>
            </w:tabs>
            <w:rPr>
              <w:rFonts w:eastAsiaTheme="minorEastAsia"/>
              <w:noProof/>
              <w:lang w:val="de-DE" w:eastAsia="de-DE"/>
            </w:rPr>
          </w:pPr>
          <w:hyperlink w:anchor="_Toc58228393" w:history="1">
            <w:r w:rsidRPr="00D47BDA">
              <w:rPr>
                <w:rStyle w:val="Hyperlink"/>
                <w:noProof/>
                <w:lang w:val="de-DE"/>
              </w:rPr>
              <w:t>Social Networks</w:t>
            </w:r>
            <w:r>
              <w:rPr>
                <w:noProof/>
                <w:webHidden/>
              </w:rPr>
              <w:tab/>
            </w:r>
            <w:r>
              <w:rPr>
                <w:noProof/>
                <w:webHidden/>
              </w:rPr>
              <w:fldChar w:fldCharType="begin"/>
            </w:r>
            <w:r>
              <w:rPr>
                <w:noProof/>
                <w:webHidden/>
              </w:rPr>
              <w:instrText xml:space="preserve"> PAGEREF _Toc58228393 \h </w:instrText>
            </w:r>
            <w:r>
              <w:rPr>
                <w:noProof/>
                <w:webHidden/>
              </w:rPr>
            </w:r>
            <w:r>
              <w:rPr>
                <w:noProof/>
                <w:webHidden/>
              </w:rPr>
              <w:fldChar w:fldCharType="separate"/>
            </w:r>
            <w:r>
              <w:rPr>
                <w:noProof/>
                <w:webHidden/>
              </w:rPr>
              <w:t>14</w:t>
            </w:r>
            <w:r>
              <w:rPr>
                <w:noProof/>
                <w:webHidden/>
              </w:rPr>
              <w:fldChar w:fldCharType="end"/>
            </w:r>
          </w:hyperlink>
        </w:p>
        <w:p w14:paraId="6AE713B2" w14:textId="116382EB" w:rsidR="00853BDA" w:rsidRDefault="00853BDA">
          <w:pPr>
            <w:pStyle w:val="Verzeichnis3"/>
            <w:tabs>
              <w:tab w:val="right" w:leader="dot" w:pos="9062"/>
            </w:tabs>
            <w:rPr>
              <w:rFonts w:eastAsiaTheme="minorEastAsia"/>
              <w:noProof/>
              <w:lang w:val="de-DE" w:eastAsia="de-DE"/>
            </w:rPr>
          </w:pPr>
          <w:hyperlink w:anchor="_Toc58228394" w:history="1">
            <w:r w:rsidRPr="00D47BDA">
              <w:rPr>
                <w:rStyle w:val="Hyperlink"/>
                <w:noProof/>
                <w:lang w:val="de-DE"/>
              </w:rPr>
              <w:t>Wikis</w:t>
            </w:r>
            <w:r>
              <w:rPr>
                <w:noProof/>
                <w:webHidden/>
              </w:rPr>
              <w:tab/>
            </w:r>
            <w:r>
              <w:rPr>
                <w:noProof/>
                <w:webHidden/>
              </w:rPr>
              <w:fldChar w:fldCharType="begin"/>
            </w:r>
            <w:r>
              <w:rPr>
                <w:noProof/>
                <w:webHidden/>
              </w:rPr>
              <w:instrText xml:space="preserve"> PAGEREF _Toc58228394 \h </w:instrText>
            </w:r>
            <w:r>
              <w:rPr>
                <w:noProof/>
                <w:webHidden/>
              </w:rPr>
            </w:r>
            <w:r>
              <w:rPr>
                <w:noProof/>
                <w:webHidden/>
              </w:rPr>
              <w:fldChar w:fldCharType="separate"/>
            </w:r>
            <w:r>
              <w:rPr>
                <w:noProof/>
                <w:webHidden/>
              </w:rPr>
              <w:t>15</w:t>
            </w:r>
            <w:r>
              <w:rPr>
                <w:noProof/>
                <w:webHidden/>
              </w:rPr>
              <w:fldChar w:fldCharType="end"/>
            </w:r>
          </w:hyperlink>
        </w:p>
        <w:p w14:paraId="3DEB7DFD" w14:textId="650F154F" w:rsidR="00853BDA" w:rsidRDefault="00853BDA">
          <w:pPr>
            <w:pStyle w:val="Verzeichnis3"/>
            <w:tabs>
              <w:tab w:val="right" w:leader="dot" w:pos="9062"/>
            </w:tabs>
            <w:rPr>
              <w:rFonts w:eastAsiaTheme="minorEastAsia"/>
              <w:noProof/>
              <w:lang w:val="de-DE" w:eastAsia="de-DE"/>
            </w:rPr>
          </w:pPr>
          <w:hyperlink w:anchor="_Toc58228395" w:history="1">
            <w:r w:rsidRPr="00D47BDA">
              <w:rPr>
                <w:rStyle w:val="Hyperlink"/>
                <w:noProof/>
                <w:lang w:val="de-DE"/>
              </w:rPr>
              <w:t>Webblogs und Journale</w:t>
            </w:r>
            <w:r>
              <w:rPr>
                <w:noProof/>
                <w:webHidden/>
              </w:rPr>
              <w:tab/>
            </w:r>
            <w:r>
              <w:rPr>
                <w:noProof/>
                <w:webHidden/>
              </w:rPr>
              <w:fldChar w:fldCharType="begin"/>
            </w:r>
            <w:r>
              <w:rPr>
                <w:noProof/>
                <w:webHidden/>
              </w:rPr>
              <w:instrText xml:space="preserve"> PAGEREF _Toc58228395 \h </w:instrText>
            </w:r>
            <w:r>
              <w:rPr>
                <w:noProof/>
                <w:webHidden/>
              </w:rPr>
            </w:r>
            <w:r>
              <w:rPr>
                <w:noProof/>
                <w:webHidden/>
              </w:rPr>
              <w:fldChar w:fldCharType="separate"/>
            </w:r>
            <w:r>
              <w:rPr>
                <w:noProof/>
                <w:webHidden/>
              </w:rPr>
              <w:t>15</w:t>
            </w:r>
            <w:r>
              <w:rPr>
                <w:noProof/>
                <w:webHidden/>
              </w:rPr>
              <w:fldChar w:fldCharType="end"/>
            </w:r>
          </w:hyperlink>
        </w:p>
        <w:p w14:paraId="0E4D2329" w14:textId="6BBA774E" w:rsidR="00853BDA" w:rsidRDefault="00853BDA">
          <w:pPr>
            <w:pStyle w:val="Verzeichnis3"/>
            <w:tabs>
              <w:tab w:val="right" w:leader="dot" w:pos="9062"/>
            </w:tabs>
            <w:rPr>
              <w:rFonts w:eastAsiaTheme="minorEastAsia"/>
              <w:noProof/>
              <w:lang w:val="de-DE" w:eastAsia="de-DE"/>
            </w:rPr>
          </w:pPr>
          <w:hyperlink w:anchor="_Toc58228396" w:history="1">
            <w:r w:rsidRPr="00D47BDA">
              <w:rPr>
                <w:rStyle w:val="Hyperlink"/>
                <w:noProof/>
              </w:rPr>
              <w:t>GIT – Version Controll Systems</w:t>
            </w:r>
            <w:r>
              <w:rPr>
                <w:noProof/>
                <w:webHidden/>
              </w:rPr>
              <w:tab/>
            </w:r>
            <w:r>
              <w:rPr>
                <w:noProof/>
                <w:webHidden/>
              </w:rPr>
              <w:fldChar w:fldCharType="begin"/>
            </w:r>
            <w:r>
              <w:rPr>
                <w:noProof/>
                <w:webHidden/>
              </w:rPr>
              <w:instrText xml:space="preserve"> PAGEREF _Toc58228396 \h </w:instrText>
            </w:r>
            <w:r>
              <w:rPr>
                <w:noProof/>
                <w:webHidden/>
              </w:rPr>
            </w:r>
            <w:r>
              <w:rPr>
                <w:noProof/>
                <w:webHidden/>
              </w:rPr>
              <w:fldChar w:fldCharType="separate"/>
            </w:r>
            <w:r>
              <w:rPr>
                <w:noProof/>
                <w:webHidden/>
              </w:rPr>
              <w:t>16</w:t>
            </w:r>
            <w:r>
              <w:rPr>
                <w:noProof/>
                <w:webHidden/>
              </w:rPr>
              <w:fldChar w:fldCharType="end"/>
            </w:r>
          </w:hyperlink>
        </w:p>
        <w:p w14:paraId="404AA3FA" w14:textId="2186B307" w:rsidR="00853BDA" w:rsidRDefault="00853BDA">
          <w:pPr>
            <w:pStyle w:val="Verzeichnis3"/>
            <w:tabs>
              <w:tab w:val="right" w:leader="dot" w:pos="9062"/>
            </w:tabs>
            <w:rPr>
              <w:rFonts w:eastAsiaTheme="minorEastAsia"/>
              <w:noProof/>
              <w:lang w:val="de-DE" w:eastAsia="de-DE"/>
            </w:rPr>
          </w:pPr>
          <w:hyperlink w:anchor="_Toc58228397" w:history="1">
            <w:r w:rsidRPr="00D47BDA">
              <w:rPr>
                <w:rStyle w:val="Hyperlink"/>
                <w:noProof/>
              </w:rPr>
              <w:t>Risiken</w:t>
            </w:r>
            <w:r>
              <w:rPr>
                <w:noProof/>
                <w:webHidden/>
              </w:rPr>
              <w:tab/>
            </w:r>
            <w:r>
              <w:rPr>
                <w:noProof/>
                <w:webHidden/>
              </w:rPr>
              <w:fldChar w:fldCharType="begin"/>
            </w:r>
            <w:r>
              <w:rPr>
                <w:noProof/>
                <w:webHidden/>
              </w:rPr>
              <w:instrText xml:space="preserve"> PAGEREF _Toc58228397 \h </w:instrText>
            </w:r>
            <w:r>
              <w:rPr>
                <w:noProof/>
                <w:webHidden/>
              </w:rPr>
            </w:r>
            <w:r>
              <w:rPr>
                <w:noProof/>
                <w:webHidden/>
              </w:rPr>
              <w:fldChar w:fldCharType="separate"/>
            </w:r>
            <w:r>
              <w:rPr>
                <w:noProof/>
                <w:webHidden/>
              </w:rPr>
              <w:t>17</w:t>
            </w:r>
            <w:r>
              <w:rPr>
                <w:noProof/>
                <w:webHidden/>
              </w:rPr>
              <w:fldChar w:fldCharType="end"/>
            </w:r>
          </w:hyperlink>
        </w:p>
        <w:p w14:paraId="0A817D9F" w14:textId="1EE691B0" w:rsidR="00853BDA" w:rsidRDefault="00853BDA">
          <w:pPr>
            <w:pStyle w:val="Verzeichnis1"/>
            <w:tabs>
              <w:tab w:val="right" w:leader="dot" w:pos="9062"/>
            </w:tabs>
            <w:rPr>
              <w:rFonts w:eastAsiaTheme="minorEastAsia"/>
              <w:noProof/>
              <w:lang w:val="de-DE" w:eastAsia="de-DE"/>
            </w:rPr>
          </w:pPr>
          <w:hyperlink w:anchor="_Toc58228398" w:history="1">
            <w:r w:rsidRPr="00D47BDA">
              <w:rPr>
                <w:rStyle w:val="Hyperlink"/>
                <w:noProof/>
                <w:lang w:val="de-DE"/>
              </w:rPr>
              <w:t>Fazit</w:t>
            </w:r>
            <w:r>
              <w:rPr>
                <w:noProof/>
                <w:webHidden/>
              </w:rPr>
              <w:tab/>
            </w:r>
            <w:r>
              <w:rPr>
                <w:noProof/>
                <w:webHidden/>
              </w:rPr>
              <w:fldChar w:fldCharType="begin"/>
            </w:r>
            <w:r>
              <w:rPr>
                <w:noProof/>
                <w:webHidden/>
              </w:rPr>
              <w:instrText xml:space="preserve"> PAGEREF _Toc58228398 \h </w:instrText>
            </w:r>
            <w:r>
              <w:rPr>
                <w:noProof/>
                <w:webHidden/>
              </w:rPr>
            </w:r>
            <w:r>
              <w:rPr>
                <w:noProof/>
                <w:webHidden/>
              </w:rPr>
              <w:fldChar w:fldCharType="separate"/>
            </w:r>
            <w:r>
              <w:rPr>
                <w:noProof/>
                <w:webHidden/>
              </w:rPr>
              <w:t>18</w:t>
            </w:r>
            <w:r>
              <w:rPr>
                <w:noProof/>
                <w:webHidden/>
              </w:rPr>
              <w:fldChar w:fldCharType="end"/>
            </w:r>
          </w:hyperlink>
        </w:p>
        <w:p w14:paraId="24BD0166" w14:textId="37F5D334" w:rsidR="00853BDA" w:rsidRDefault="00853BDA">
          <w:pPr>
            <w:pStyle w:val="Verzeichnis1"/>
            <w:tabs>
              <w:tab w:val="right" w:leader="dot" w:pos="9062"/>
            </w:tabs>
            <w:rPr>
              <w:rFonts w:eastAsiaTheme="minorEastAsia"/>
              <w:noProof/>
              <w:lang w:val="de-DE" w:eastAsia="de-DE"/>
            </w:rPr>
          </w:pPr>
          <w:hyperlink w:anchor="_Toc58228399" w:history="1">
            <w:r w:rsidRPr="00D47BDA">
              <w:rPr>
                <w:rStyle w:val="Hyperlink"/>
                <w:noProof/>
                <w:lang w:val="de-DE"/>
              </w:rPr>
              <w:t>Literaturverzeichnis</w:t>
            </w:r>
            <w:r>
              <w:rPr>
                <w:noProof/>
                <w:webHidden/>
              </w:rPr>
              <w:tab/>
            </w:r>
            <w:r>
              <w:rPr>
                <w:noProof/>
                <w:webHidden/>
              </w:rPr>
              <w:fldChar w:fldCharType="begin"/>
            </w:r>
            <w:r>
              <w:rPr>
                <w:noProof/>
                <w:webHidden/>
              </w:rPr>
              <w:instrText xml:space="preserve"> PAGEREF _Toc58228399 \h </w:instrText>
            </w:r>
            <w:r>
              <w:rPr>
                <w:noProof/>
                <w:webHidden/>
              </w:rPr>
            </w:r>
            <w:r>
              <w:rPr>
                <w:noProof/>
                <w:webHidden/>
              </w:rPr>
              <w:fldChar w:fldCharType="separate"/>
            </w:r>
            <w:r>
              <w:rPr>
                <w:noProof/>
                <w:webHidden/>
              </w:rPr>
              <w:t>19</w:t>
            </w:r>
            <w:r>
              <w:rPr>
                <w:noProof/>
                <w:webHidden/>
              </w:rPr>
              <w:fldChar w:fldCharType="end"/>
            </w:r>
          </w:hyperlink>
        </w:p>
        <w:p w14:paraId="29956386" w14:textId="01EB6838" w:rsidR="00041A43" w:rsidRDefault="00041A43">
          <w:r>
            <w:rPr>
              <w:b/>
              <w:bCs/>
            </w:rPr>
            <w:fldChar w:fldCharType="end"/>
          </w:r>
        </w:p>
      </w:sdtContent>
    </w:sdt>
    <w:p w14:paraId="6317D5B5" w14:textId="77777777" w:rsidR="0039384B" w:rsidRDefault="0039384B" w:rsidP="0039384B">
      <w:pPr>
        <w:pStyle w:val="berschrift1"/>
        <w:jc w:val="both"/>
      </w:pPr>
    </w:p>
    <w:p w14:paraId="246E6C47" w14:textId="77777777" w:rsidR="00FA452C" w:rsidRDefault="00FA452C" w:rsidP="00E32437">
      <w:pPr>
        <w:jc w:val="both"/>
      </w:pPr>
      <w:r>
        <w:br w:type="page"/>
      </w:r>
    </w:p>
    <w:p w14:paraId="3B3CAC5F" w14:textId="45F780A6" w:rsidR="00FA452C" w:rsidRPr="006F6CD7" w:rsidRDefault="00FA452C" w:rsidP="00E32437">
      <w:pPr>
        <w:pStyle w:val="berschrift1"/>
        <w:jc w:val="both"/>
        <w:rPr>
          <w:lang w:val="de-DE"/>
        </w:rPr>
      </w:pPr>
      <w:bookmarkStart w:id="2" w:name="_Toc54890497"/>
      <w:bookmarkStart w:id="3" w:name="_Toc58228380"/>
      <w:r w:rsidRPr="006F6CD7">
        <w:rPr>
          <w:lang w:val="de-DE"/>
        </w:rPr>
        <w:lastRenderedPageBreak/>
        <w:t>E</w:t>
      </w:r>
      <w:bookmarkStart w:id="4" w:name="_CTVC001c3c2160a75a848aea7abb27ccc6646f9"/>
      <w:r w:rsidRPr="006F6CD7">
        <w:rPr>
          <w:lang w:val="de-DE"/>
        </w:rPr>
        <w:t>inleitung</w:t>
      </w:r>
      <w:bookmarkEnd w:id="2"/>
      <w:bookmarkEnd w:id="3"/>
      <w:bookmarkEnd w:id="4"/>
    </w:p>
    <w:p w14:paraId="21AD846B" w14:textId="77777777" w:rsidR="006D5C83" w:rsidRDefault="006D5C83" w:rsidP="00E32437">
      <w:pPr>
        <w:jc w:val="both"/>
      </w:pPr>
    </w:p>
    <w:p w14:paraId="18BDB06D" w14:textId="7E9E58AD" w:rsidR="00353C36" w:rsidRPr="006F6CD7" w:rsidRDefault="00C73306" w:rsidP="00E32437">
      <w:pPr>
        <w:spacing w:line="360" w:lineRule="auto"/>
        <w:jc w:val="both"/>
        <w:rPr>
          <w:szCs w:val="24"/>
        </w:rPr>
      </w:pPr>
      <w:bookmarkStart w:id="5" w:name="_CTVK00166cb24e735874de7b77d940b5e1c8e2b"/>
      <w:r w:rsidRPr="006F6CD7">
        <w:rPr>
          <w:szCs w:val="24"/>
        </w:rPr>
        <w:t>Am 11</w:t>
      </w:r>
      <w:r w:rsidR="002E166A" w:rsidRPr="006F6CD7">
        <w:rPr>
          <w:szCs w:val="24"/>
        </w:rPr>
        <w:t>.</w:t>
      </w:r>
      <w:r w:rsidRPr="006F6CD7">
        <w:rPr>
          <w:szCs w:val="24"/>
        </w:rPr>
        <w:t xml:space="preserve"> März 2020 schätzt die World Health Organization</w:t>
      </w:r>
      <w:r w:rsidR="00CF7BC5" w:rsidRPr="006F6CD7">
        <w:rPr>
          <w:szCs w:val="24"/>
        </w:rPr>
        <w:t xml:space="preserve"> (WHO)</w:t>
      </w:r>
      <w:r w:rsidRPr="006F6CD7">
        <w:rPr>
          <w:szCs w:val="24"/>
        </w:rPr>
        <w:t xml:space="preserve"> den Ausbruch des Covid-19 </w:t>
      </w:r>
      <w:r w:rsidR="00CF7BC5" w:rsidRPr="006F6CD7">
        <w:rPr>
          <w:szCs w:val="24"/>
        </w:rPr>
        <w:t>Erregers</w:t>
      </w:r>
      <w:r w:rsidR="002E166A" w:rsidRPr="006F6CD7">
        <w:rPr>
          <w:szCs w:val="24"/>
        </w:rPr>
        <w:t xml:space="preserve"> </w:t>
      </w:r>
      <w:r w:rsidR="00041163" w:rsidRPr="006F6CD7">
        <w:rPr>
          <w:szCs w:val="24"/>
        </w:rPr>
        <w:t>(Corona)</w:t>
      </w:r>
      <w:r w:rsidRPr="006F6CD7">
        <w:rPr>
          <w:szCs w:val="24"/>
        </w:rPr>
        <w:t xml:space="preserve"> erstmalig als eine Pandemie</w:t>
      </w:r>
      <w:r w:rsidR="003C3E9F" w:rsidRPr="006F6CD7">
        <w:rPr>
          <w:szCs w:val="24"/>
        </w:rPr>
        <w:t xml:space="preserve"> für die glo</w:t>
      </w:r>
      <w:r w:rsidR="002E166A" w:rsidRPr="006F6CD7">
        <w:rPr>
          <w:szCs w:val="24"/>
        </w:rPr>
        <w:t>bale</w:t>
      </w:r>
      <w:r w:rsidR="003C3E9F" w:rsidRPr="006F6CD7">
        <w:rPr>
          <w:szCs w:val="24"/>
        </w:rPr>
        <w:t xml:space="preserve"> Menschheit</w:t>
      </w:r>
      <w:r w:rsidRPr="006F6CD7">
        <w:rPr>
          <w:szCs w:val="24"/>
        </w:rPr>
        <w:t xml:space="preserve"> ei</w:t>
      </w:r>
      <w:bookmarkEnd w:id="5"/>
      <w:r w:rsidRPr="006F6CD7">
        <w:rPr>
          <w:szCs w:val="24"/>
        </w:rPr>
        <w:t xml:space="preserve">n </w:t>
      </w:r>
      <w:sdt>
        <w:sdtPr>
          <w:rPr>
            <w:szCs w:val="24"/>
            <w:lang w:val="en-US"/>
          </w:rPr>
          <w:alias w:val="To edit, see citavi.com/edit"/>
          <w:tag w:val="CitaviPlaceholder#1e9aa134-e374-4db6-9d10-6141d2aa6692"/>
          <w:id w:val="-398985650"/>
          <w:placeholder>
            <w:docPart w:val="DefaultPlaceholder_-1854013440"/>
          </w:placeholder>
        </w:sdtPr>
        <w:sdtContent>
          <w:r>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ZjYjI0ZTctMzU4Ny00ZGU3LWI3N2QtOTQwYjVlMWM4ZTJiIiwiSWQiOiI3YTg4ZGM0ZS1mOTViLTQ5MjItYTkyNi1hMGY2OTZkY2NjNWEiLCJSYW5nZUxlbmd0aCI6MzMsIlJlZmVyZW5jZUlkIjoiNWJkNTNmNTktYTU5ZS00ZTU0LTg1MGUtNjIyZGJkOGNkZDMxIiwiUXVvdGF0aW9uVHlwZSI6Mi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QWJicmV2aWF0aW9uIjoiV0RDIiwiTGFzdE5hbWUiOiJJa2VqZXppZSwgTXIuIEp1bmlvcmNhaXVzIiwiUHJvdGVjdGVkIjpmYWxzZSwiU2V4IjowLCJDcmVhdGVkQnkiOiJfMTgxMDgzNzQ3NSIsIkNyZWF0ZWRPbiI6IjIwMjAtMTAtMjVUMDg6MzQ6MjgiLCJNb2RpZmllZEJ5IjoiXzE4MTA4Mzc0NzUiLCJJZCI6ImRkM2Y5MzcyLWZjOTctNDk3MS1iNGEzLTI3ODEzMjU2ZTk0MyIsIk1vZGlmaWVkT24iOiIyMDIwLTEwLTI1VDA4OjM0OjI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dEQyAtIDIwMjAwMzExLXNpdHJlcC01MS1jb3ZpZC0xO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aG8uaW50L2RvY3MvZGVmYXVsdC1zb3VyY2UvY29yb25hdmlydXNlL3NpdHVhdGlvbi1yZXBvcnRzLzIwMjAwMzExLXNpdHJlcC01MS1jb3ZpZC0xOS5wZGY/c2Z2cnNuPTFiYTYyZTU3XzEwIiwiVXJpU3RyaW5nIjoiaHR0cHM6Ly93d3cud2hvLmludC9kb2NzL2RlZmF1bHQtc291cmNlL2Nvcm9uYXZpcnVzZS9zaXR1YXRpb24tcmVwb3J0cy8yMDIwMDMxMS1zaXRyZXAtNTEtY292aWQtMTkucGRmP3NmdnJzbj0xYmE2MmU1N18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}</w:instrText>
          </w:r>
          <w:r>
            <w:rPr>
              <w:szCs w:val="24"/>
              <w:lang w:val="en-US"/>
            </w:rPr>
            <w:fldChar w:fldCharType="separate"/>
          </w:r>
          <w:r w:rsidR="00572B76" w:rsidRPr="006F6CD7">
            <w:rPr>
              <w:szCs w:val="24"/>
            </w:rPr>
            <w:t>(Ikejezie, Mr. Juniorcaius (WDC))</w:t>
          </w:r>
          <w:r>
            <w:rPr>
              <w:szCs w:val="24"/>
              <w:lang w:val="en-US"/>
            </w:rPr>
            <w:fldChar w:fldCharType="end"/>
          </w:r>
        </w:sdtContent>
      </w:sdt>
      <w:r w:rsidR="002E166A" w:rsidRPr="006F6CD7">
        <w:rPr>
          <w:szCs w:val="24"/>
        </w:rPr>
        <w:t>.</w:t>
      </w:r>
      <w:r w:rsidRPr="006F6CD7">
        <w:rPr>
          <w:szCs w:val="24"/>
        </w:rPr>
        <w:t xml:space="preserve"> </w:t>
      </w:r>
      <w:r w:rsidR="002E166A" w:rsidRPr="006F6CD7">
        <w:rPr>
          <w:szCs w:val="24"/>
        </w:rPr>
        <w:t xml:space="preserve">Entgegen dieser </w:t>
      </w:r>
      <w:r w:rsidR="0000478F" w:rsidRPr="006F6CD7">
        <w:rPr>
          <w:szCs w:val="24"/>
        </w:rPr>
        <w:t>Nachricht</w:t>
      </w:r>
      <w:r w:rsidR="002E166A" w:rsidRPr="006F6CD7">
        <w:rPr>
          <w:szCs w:val="24"/>
        </w:rPr>
        <w:t>,</w:t>
      </w:r>
      <w:r w:rsidRPr="006F6CD7">
        <w:rPr>
          <w:szCs w:val="24"/>
        </w:rPr>
        <w:t xml:space="preserve"> </w:t>
      </w:r>
      <w:r w:rsidR="00041163" w:rsidRPr="006F6CD7">
        <w:rPr>
          <w:szCs w:val="24"/>
        </w:rPr>
        <w:t>ist die Existenz de</w:t>
      </w:r>
      <w:r w:rsidR="008D09DE" w:rsidRPr="006F6CD7">
        <w:rPr>
          <w:szCs w:val="24"/>
        </w:rPr>
        <w:t>r Corona Viren</w:t>
      </w:r>
      <w:r w:rsidR="005C653E" w:rsidRPr="006F6CD7">
        <w:rPr>
          <w:szCs w:val="24"/>
        </w:rPr>
        <w:t xml:space="preserve"> seit </w:t>
      </w:r>
      <w:bookmarkStart w:id="6" w:name="_CTVK001535e4b80d0cf47a3a56fd98f4f4148fb"/>
      <w:r w:rsidR="00EA1A02">
        <w:rPr>
          <w:rFonts w:ascii="Arial" w:hAnsi="Arial" w:cs="Arial"/>
          <w:color w:val="323232"/>
          <w:sz w:val="20"/>
          <w:szCs w:val="20"/>
          <w:shd w:val="clear" w:color="auto" w:fill="FFFFFF"/>
        </w:rPr>
        <w:t>Mitte der 1960er Jahre</w:t>
      </w:r>
      <w:r w:rsidR="00EA1A02" w:rsidRPr="006F6CD7">
        <w:rPr>
          <w:szCs w:val="24"/>
        </w:rPr>
        <w:t xml:space="preserve"> </w:t>
      </w:r>
      <w:sdt>
        <w:sdtPr>
          <w:rPr>
            <w:szCs w:val="24"/>
            <w:lang w:val="en-US"/>
          </w:rPr>
          <w:alias w:val="To edit, see citavi.com/edit"/>
          <w:tag w:val="CitaviPlaceholder#eb0b870b-0dcf-4409-9d6e-85bf5c3b57e9"/>
          <w:id w:val="-1196069917"/>
          <w:placeholder>
            <w:docPart w:val="DefaultPlaceholder_-1854013440"/>
          </w:placeholder>
        </w:sdtPr>
        <w:sdtContent>
          <w:r w:rsidR="00EA1A02">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NTgzZGQ1LTVlNzUtNGJjYy05NDM4LTY5NDg1ZTNkYWY1MSIsIlJhbmdlTGVuZ3RoIjo4MiwiUmVmZXJlbmNlSWQiOiI1N2UyY2QyMi03N2NmLTRmMmYtODEyNy03ZjM1MDAyNmM0MzgiLCJSZWZlcmVuY2UiOnsiJGlkIjoiMyIsIiR0eXBlIjoiU3dpc3NBY2FkZW1pYy5DaXRhdmkuUmVmZXJlbmNlLCBTd2lzc0FjYWRlbWljLkNpdGF2aSIsIkFic3RyYWN0Q29tcGxleGl0eSI6MCwiQWJzdHJhY3RTb3VyY2VUZXh0Rm9ybWF0IjowLCJBY2Nlc3NEYXRlIjoiMDYuMTEuMjAyMCIsIkF1dGhvcnMiOltdLCJDaXRhdGlvbktleVVwZGF0ZVR5cGUiOjAsIkNvbGxhYm9yYXRvcnMiOltdLCJEYXRlIjoiMDYuMTEuMjAyM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ya2kuZGUvU2hhcmVkRG9jcy9GQVEvTkNPVjIwMTkvRkFRX0xpc3RlLmh0bWwiLCJVcmlTdHJpbmciOiJodHRwczovL3d3dy5ya2kuZGUvU2hhcmVkRG9jcy9GQVEvTkNPVjIwMTkvRkFRX0xpc3RlLmh0b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}</w:instrText>
          </w:r>
          <w:r w:rsidR="00EA1A02">
            <w:rPr>
              <w:noProof/>
              <w:szCs w:val="24"/>
              <w:lang w:val="en-US"/>
            </w:rPr>
            <w:fldChar w:fldCharType="separate"/>
          </w:r>
          <w:r w:rsidR="00572B76" w:rsidRPr="006F6CD7">
            <w:rPr>
              <w:noProof/>
              <w:szCs w:val="24"/>
            </w:rPr>
            <w:t>(RKI - Coronavirus SARS-CoV-2 - Informationen zum Erreger (Stand: 28.9.2020) 2020)</w:t>
          </w:r>
          <w:r w:rsidR="00EA1A02">
            <w:rPr>
              <w:noProof/>
              <w:szCs w:val="24"/>
              <w:lang w:val="en-US"/>
            </w:rPr>
            <w:fldChar w:fldCharType="end"/>
          </w:r>
        </w:sdtContent>
      </w:sdt>
      <w:r w:rsidR="00EA1A02" w:rsidRPr="006F6CD7">
        <w:rPr>
          <w:szCs w:val="24"/>
        </w:rPr>
        <w:t xml:space="preserve"> </w:t>
      </w:r>
      <w:r w:rsidR="0075558E" w:rsidRPr="006F6CD7">
        <w:rPr>
          <w:szCs w:val="24"/>
        </w:rPr>
        <w:t>bekannt, der aktuell</w:t>
      </w:r>
      <w:r w:rsidR="00C61AEE" w:rsidRPr="006F6CD7">
        <w:rPr>
          <w:szCs w:val="24"/>
        </w:rPr>
        <w:t xml:space="preserve">e </w:t>
      </w:r>
      <w:r w:rsidR="0075558E" w:rsidRPr="006F6CD7">
        <w:rPr>
          <w:szCs w:val="24"/>
        </w:rPr>
        <w:t>Erreger-Typ ist</w:t>
      </w:r>
      <w:r w:rsidR="003B3CFD" w:rsidRPr="006F6CD7">
        <w:rPr>
          <w:szCs w:val="24"/>
        </w:rPr>
        <w:t xml:space="preserve"> jedoch</w:t>
      </w:r>
      <w:r w:rsidR="0075558E" w:rsidRPr="006F6CD7">
        <w:rPr>
          <w:szCs w:val="24"/>
        </w:rPr>
        <w:t xml:space="preserve"> </w:t>
      </w:r>
      <w:r w:rsidR="00347923" w:rsidRPr="006F6CD7">
        <w:rPr>
          <w:szCs w:val="24"/>
        </w:rPr>
        <w:t>erstmalig im November 2019</w:t>
      </w:r>
      <w:r w:rsidR="0075558E" w:rsidRPr="006F6CD7">
        <w:rPr>
          <w:szCs w:val="24"/>
        </w:rPr>
        <w:t xml:space="preserve"> von Tieren auf den Menschen übergesprungen.</w:t>
      </w:r>
      <w:r w:rsidR="00E50B91" w:rsidRPr="006F6CD7">
        <w:rPr>
          <w:szCs w:val="24"/>
        </w:rPr>
        <w:t xml:space="preserve"> </w:t>
      </w:r>
      <w:r w:rsidR="001621C3" w:rsidRPr="006F6CD7">
        <w:rPr>
          <w:szCs w:val="24"/>
        </w:rPr>
        <w:t>Die Neuhe</w:t>
      </w:r>
      <w:r w:rsidR="00752DA6" w:rsidRPr="006F6CD7">
        <w:rPr>
          <w:szCs w:val="24"/>
        </w:rPr>
        <w:t>i</w:t>
      </w:r>
      <w:r w:rsidR="001621C3" w:rsidRPr="006F6CD7">
        <w:rPr>
          <w:szCs w:val="24"/>
        </w:rPr>
        <w:t>t des</w:t>
      </w:r>
      <w:r w:rsidR="00937017" w:rsidRPr="006F6CD7">
        <w:rPr>
          <w:szCs w:val="24"/>
        </w:rPr>
        <w:t xml:space="preserve"> </w:t>
      </w:r>
      <w:r w:rsidR="005911B7">
        <w:rPr>
          <w:szCs w:val="24"/>
        </w:rPr>
        <w:t>„</w:t>
      </w:r>
      <w:r w:rsidR="00937017" w:rsidRPr="006F6CD7">
        <w:rPr>
          <w:szCs w:val="24"/>
        </w:rPr>
        <w:t>zunächst als 2019-nCoV bezeichnete</w:t>
      </w:r>
      <w:r w:rsidR="00183239" w:rsidRPr="006F6CD7">
        <w:rPr>
          <w:szCs w:val="24"/>
        </w:rPr>
        <w:t>n</w:t>
      </w:r>
      <w:r w:rsidR="00937017" w:rsidRPr="006F6CD7">
        <w:rPr>
          <w:szCs w:val="24"/>
        </w:rPr>
        <w:t xml:space="preserve"> Coronavirus </w:t>
      </w:r>
      <w:r w:rsidR="00183239" w:rsidRPr="006F6CD7">
        <w:rPr>
          <w:szCs w:val="24"/>
        </w:rPr>
        <w:t xml:space="preserve">ist somit </w:t>
      </w:r>
      <w:r w:rsidR="006B17FF" w:rsidRPr="006F6CD7">
        <w:rPr>
          <w:szCs w:val="24"/>
        </w:rPr>
        <w:t xml:space="preserve">die Eigenschaft </w:t>
      </w:r>
      <w:r w:rsidR="00E50B91" w:rsidRPr="006F6CD7">
        <w:rPr>
          <w:szCs w:val="24"/>
        </w:rPr>
        <w:t>eines</w:t>
      </w:r>
      <w:r w:rsidR="00937017" w:rsidRPr="006F6CD7">
        <w:rPr>
          <w:szCs w:val="24"/>
        </w:rPr>
        <w:t xml:space="preserve"> Zoonose-Erreger, der dem Pool der Fledermaus-Coronaviren entstammt</w:t>
      </w:r>
      <w:bookmarkEnd w:id="6"/>
      <w:r w:rsidR="00703DBE" w:rsidRPr="006F6CD7">
        <w:rPr>
          <w:szCs w:val="24"/>
        </w:rPr>
        <w:t>”</w:t>
      </w:r>
      <w:r w:rsidR="00937017" w:rsidRPr="006F6CD7">
        <w:rPr>
          <w:szCs w:val="24"/>
        </w:rPr>
        <w:t xml:space="preserve"> </w:t>
      </w:r>
      <w:sdt>
        <w:sdtPr>
          <w:rPr>
            <w:szCs w:val="24"/>
            <w:lang w:val="en-US"/>
          </w:rPr>
          <w:alias w:val="To edit, see citavi.com/edit"/>
          <w:tag w:val="CitaviPlaceholder#f15888d9-aaab-41d2-81ad-4bb43410302e"/>
          <w:id w:val="717781540"/>
          <w:placeholder>
            <w:docPart w:val="DefaultPlaceholder_-1854013440"/>
          </w:placeholder>
        </w:sdtPr>
        <w:sdtContent>
          <w:r w:rsidR="00937017">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M1ZTRiODAtZDBjZi00N2EzLWE1NmYtZDk4ZjRmNDE0OGZiIiwiSWQiOiI3NTM2NWNkZS0wZTg4LTQyYWUtOTIwMC1lMjAzZGNiNmI4NjgiLCJSYW5nZUxlbmd0aCI6MzMsIlJlZmVyZW5jZUlkIjoiYjc0Njc4MzUtNzdlMi00ODBhLWEyYTQtZmRlZjg0YmU2MmE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wIiwiU3RhcnRQYWdlIjp7IiRpZCI6IjUiLCIkdHlwZSI6IlN3aXNzQWNhZGVtaWMuUGFnZU51bWJlciwgU3dpc3NBY2FkZW1pYyIsIklzRnVsbHlOdW1lcmljIjp0cnVlLCJOdW1iZXIiOjUwLCJOdW1iZXJpbmdUeXBlIjowLCJOdW1lcmFsU3lzdGVtIjowLCJPcmlnaW5hbFN0cmluZyI6IjUwIiwiUHJldHR5U3RyaW5nIjoiNT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}</w:instrText>
          </w:r>
          <w:r w:rsidR="00937017">
            <w:rPr>
              <w:szCs w:val="24"/>
              <w:lang w:val="en-US"/>
            </w:rPr>
            <w:fldChar w:fldCharType="separate"/>
          </w:r>
          <w:r w:rsidR="00572B76" w:rsidRPr="006F6CD7">
            <w:rPr>
              <w:szCs w:val="24"/>
            </w:rPr>
            <w:t>(Rothfuss und Stange 2020, S. 50)</w:t>
          </w:r>
          <w:r w:rsidR="00937017">
            <w:rPr>
              <w:szCs w:val="24"/>
              <w:lang w:val="en-US"/>
            </w:rPr>
            <w:fldChar w:fldCharType="end"/>
          </w:r>
          <w:r w:rsidR="00486F60" w:rsidRPr="006F6CD7">
            <w:rPr>
              <w:szCs w:val="24"/>
            </w:rPr>
            <w:t>.</w:t>
          </w:r>
        </w:sdtContent>
      </w:sdt>
      <w:r w:rsidR="00703DBE" w:rsidRPr="006F6CD7">
        <w:rPr>
          <w:szCs w:val="24"/>
        </w:rPr>
        <w:t xml:space="preserve"> </w:t>
      </w:r>
      <w:r w:rsidR="007F251A" w:rsidRPr="006F6CD7">
        <w:rPr>
          <w:szCs w:val="24"/>
        </w:rPr>
        <w:t xml:space="preserve">Diese Mutation des Virus </w:t>
      </w:r>
      <w:r w:rsidR="007F78E5" w:rsidRPr="006F6CD7">
        <w:rPr>
          <w:szCs w:val="24"/>
        </w:rPr>
        <w:t xml:space="preserve">und die einhergehende </w:t>
      </w:r>
      <w:r w:rsidR="00420D5C" w:rsidRPr="006F6CD7">
        <w:rPr>
          <w:szCs w:val="24"/>
        </w:rPr>
        <w:t xml:space="preserve">aggressive </w:t>
      </w:r>
      <w:r w:rsidR="007F78E5" w:rsidRPr="006F6CD7">
        <w:rPr>
          <w:szCs w:val="24"/>
        </w:rPr>
        <w:t>Verbreitung der Krankheit unter de</w:t>
      </w:r>
      <w:r w:rsidR="007B0FA3" w:rsidRPr="006F6CD7">
        <w:rPr>
          <w:szCs w:val="24"/>
        </w:rPr>
        <w:t xml:space="preserve">r Menschheit </w:t>
      </w:r>
      <w:r w:rsidR="00E57B69" w:rsidRPr="006F6CD7">
        <w:rPr>
          <w:szCs w:val="24"/>
        </w:rPr>
        <w:t>bedroht</w:t>
      </w:r>
      <w:r w:rsidR="00BA19F7" w:rsidRPr="006F6CD7">
        <w:rPr>
          <w:szCs w:val="24"/>
        </w:rPr>
        <w:t xml:space="preserve"> die globalen und nationale</w:t>
      </w:r>
      <w:r w:rsidR="00E57B69" w:rsidRPr="006F6CD7">
        <w:rPr>
          <w:szCs w:val="24"/>
        </w:rPr>
        <w:t>n</w:t>
      </w:r>
      <w:r w:rsidR="00BA19F7" w:rsidRPr="006F6CD7">
        <w:rPr>
          <w:szCs w:val="24"/>
        </w:rPr>
        <w:t xml:space="preserve"> Gesundheitssysteme,</w:t>
      </w:r>
      <w:r w:rsidR="00A12B21" w:rsidRPr="006F6CD7">
        <w:rPr>
          <w:szCs w:val="24"/>
        </w:rPr>
        <w:t xml:space="preserve"> </w:t>
      </w:r>
      <w:r w:rsidR="00DF4A90" w:rsidRPr="006F6CD7">
        <w:rPr>
          <w:szCs w:val="24"/>
        </w:rPr>
        <w:t>die</w:t>
      </w:r>
      <w:r w:rsidR="00BA19F7" w:rsidRPr="006F6CD7">
        <w:rPr>
          <w:szCs w:val="24"/>
        </w:rPr>
        <w:t xml:space="preserve"> sozialen und politischen </w:t>
      </w:r>
      <w:r w:rsidR="00DF4A90" w:rsidRPr="006F6CD7">
        <w:rPr>
          <w:szCs w:val="24"/>
        </w:rPr>
        <w:t>Gesellschaftss</w:t>
      </w:r>
      <w:r w:rsidR="00BA19F7" w:rsidRPr="006F6CD7">
        <w:rPr>
          <w:szCs w:val="24"/>
        </w:rPr>
        <w:t xml:space="preserve">trukturen </w:t>
      </w:r>
      <w:r w:rsidR="00CF0DD6" w:rsidRPr="006F6CD7">
        <w:rPr>
          <w:szCs w:val="24"/>
        </w:rPr>
        <w:t xml:space="preserve">sowie </w:t>
      </w:r>
      <w:r w:rsidR="007B0FA3" w:rsidRPr="006F6CD7">
        <w:rPr>
          <w:szCs w:val="24"/>
        </w:rPr>
        <w:t xml:space="preserve">den Binnenmarkt </w:t>
      </w:r>
      <w:r w:rsidR="00606C7B" w:rsidRPr="006F6CD7">
        <w:rPr>
          <w:szCs w:val="24"/>
        </w:rPr>
        <w:t>und</w:t>
      </w:r>
      <w:r w:rsidR="007B0FA3" w:rsidRPr="006F6CD7">
        <w:rPr>
          <w:szCs w:val="24"/>
        </w:rPr>
        <w:t xml:space="preserve"> </w:t>
      </w:r>
      <w:r w:rsidR="00CF0DD6" w:rsidRPr="006F6CD7">
        <w:rPr>
          <w:szCs w:val="24"/>
        </w:rPr>
        <w:t xml:space="preserve">die </w:t>
      </w:r>
      <w:r w:rsidR="0067029B" w:rsidRPr="006F6CD7">
        <w:rPr>
          <w:szCs w:val="24"/>
        </w:rPr>
        <w:t>globale</w:t>
      </w:r>
      <w:r w:rsidR="00326476" w:rsidRPr="006F6CD7">
        <w:rPr>
          <w:szCs w:val="24"/>
        </w:rPr>
        <w:t xml:space="preserve"> </w:t>
      </w:r>
      <w:r w:rsidR="0067029B" w:rsidRPr="006F6CD7">
        <w:rPr>
          <w:szCs w:val="24"/>
        </w:rPr>
        <w:t>Weltw</w:t>
      </w:r>
      <w:r w:rsidR="00CF0DD6" w:rsidRPr="006F6CD7">
        <w:rPr>
          <w:szCs w:val="24"/>
        </w:rPr>
        <w:t>ir</w:t>
      </w:r>
      <w:r w:rsidR="006F6CD7">
        <w:rPr>
          <w:szCs w:val="24"/>
        </w:rPr>
        <w:t>t</w:t>
      </w:r>
      <w:r w:rsidR="00CF0DD6" w:rsidRPr="006F6CD7">
        <w:rPr>
          <w:szCs w:val="24"/>
        </w:rPr>
        <w:t>schaft</w:t>
      </w:r>
      <w:r w:rsidR="00326476" w:rsidRPr="006F6CD7">
        <w:rPr>
          <w:szCs w:val="24"/>
        </w:rPr>
        <w:t xml:space="preserve">. </w:t>
      </w:r>
      <w:r w:rsidR="00CF0DD6" w:rsidRPr="006F6CD7">
        <w:rPr>
          <w:szCs w:val="24"/>
        </w:rPr>
        <w:t xml:space="preserve"> </w:t>
      </w:r>
      <w:r w:rsidR="007F78E5" w:rsidRPr="006F6CD7">
        <w:rPr>
          <w:szCs w:val="24"/>
        </w:rPr>
        <w:t xml:space="preserve"> </w:t>
      </w:r>
    </w:p>
    <w:p w14:paraId="263F08C8" w14:textId="49933C19" w:rsidR="00975118" w:rsidRPr="006F6CD7" w:rsidRDefault="005911B7" w:rsidP="00E32437">
      <w:pPr>
        <w:spacing w:line="360" w:lineRule="auto"/>
        <w:jc w:val="both"/>
        <w:rPr>
          <w:szCs w:val="24"/>
        </w:rPr>
      </w:pPr>
      <w:bookmarkStart w:id="7" w:name="_CTVK001e1b8bb86583a4192ad8d8b1caf8f995d"/>
      <w:r>
        <w:rPr>
          <w:szCs w:val="24"/>
        </w:rPr>
        <w:t>„</w:t>
      </w:r>
      <w:r w:rsidR="00975118" w:rsidRPr="006F6CD7">
        <w:rPr>
          <w:szCs w:val="24"/>
        </w:rPr>
        <w:t>Von Wissenschaft und Forschung werden Lösungen zur Bewältigung der Krise erwartet</w:t>
      </w:r>
      <w:bookmarkEnd w:id="7"/>
      <w:r w:rsidR="00975118" w:rsidRPr="006F6CD7">
        <w:rPr>
          <w:szCs w:val="24"/>
        </w:rPr>
        <w:t xml:space="preserve">” </w:t>
      </w:r>
      <w:sdt>
        <w:sdtPr>
          <w:rPr>
            <w:szCs w:val="24"/>
            <w:lang w:val="en-US"/>
          </w:rPr>
          <w:alias w:val="To edit, see citavi.com/edit"/>
          <w:tag w:val="CitaviPlaceholder#084bc221-09c2-47d9-8d54-2a6bb5923c75"/>
          <w:id w:val="-143202813"/>
          <w:placeholder>
            <w:docPart w:val="DefaultPlaceholder_-1854013440"/>
          </w:placeholder>
        </w:sdtPr>
        <w:sdtContent>
          <w:r w:rsidR="00975118">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FiOGJiODYtNTgzYS00MTkyLWFkOGQtOGIxY2FmOGY5OTVkIiwiSWQiOiJiZDFiNzA1OS1iOWZkLTQ1ZDAtODk1OC1hZWU3M2ExZTRhNjE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A4NGJjMjIxLTA5YzItNDdkOS04ZDU0LTJhNmJiNTkyM2M3NSIsIlRleHQiOiIoQXJub2xkIDIwMjApIiwiV0FJVmVyc2lvbiI6IjYuNS4wLjAifQ==}</w:instrText>
          </w:r>
          <w:r w:rsidR="00975118">
            <w:rPr>
              <w:noProof/>
              <w:szCs w:val="24"/>
              <w:lang w:val="en-US"/>
            </w:rPr>
            <w:fldChar w:fldCharType="separate"/>
          </w:r>
          <w:r w:rsidR="00572B76" w:rsidRPr="006F6CD7">
            <w:rPr>
              <w:noProof/>
              <w:szCs w:val="24"/>
            </w:rPr>
            <w:t>(Arnold 2020</w:t>
          </w:r>
          <w:r w:rsidR="008A4A3A">
            <w:rPr>
              <w:noProof/>
              <w:szCs w:val="24"/>
            </w:rPr>
            <w:t xml:space="preserve"> S.2</w:t>
          </w:r>
          <w:r w:rsidR="00572B76" w:rsidRPr="006F6CD7">
            <w:rPr>
              <w:noProof/>
              <w:szCs w:val="24"/>
            </w:rPr>
            <w:t>)</w:t>
          </w:r>
          <w:r w:rsidR="00975118">
            <w:rPr>
              <w:noProof/>
              <w:szCs w:val="24"/>
              <w:lang w:val="en-US"/>
            </w:rPr>
            <w:fldChar w:fldCharType="end"/>
          </w:r>
        </w:sdtContent>
      </w:sdt>
      <w:r w:rsidR="00975118" w:rsidRPr="006F6CD7">
        <w:rPr>
          <w:szCs w:val="24"/>
        </w:rPr>
        <w:t xml:space="preserve">. </w:t>
      </w:r>
      <w:r w:rsidR="00353C36" w:rsidRPr="006F6CD7">
        <w:rPr>
          <w:szCs w:val="24"/>
        </w:rPr>
        <w:t>Dabei soll</w:t>
      </w:r>
      <w:r w:rsidR="003F258F" w:rsidRPr="006F6CD7">
        <w:rPr>
          <w:szCs w:val="24"/>
        </w:rPr>
        <w:t>en</w:t>
      </w:r>
      <w:r w:rsidR="00302F32" w:rsidRPr="006F6CD7">
        <w:rPr>
          <w:szCs w:val="24"/>
        </w:rPr>
        <w:t xml:space="preserve"> die</w:t>
      </w:r>
      <w:r w:rsidR="000F351A" w:rsidRPr="006F6CD7">
        <w:rPr>
          <w:szCs w:val="24"/>
        </w:rPr>
        <w:t xml:space="preserve"> medizinischen</w:t>
      </w:r>
      <w:r w:rsidR="00D3533D" w:rsidRPr="006F6CD7">
        <w:rPr>
          <w:szCs w:val="24"/>
        </w:rPr>
        <w:t xml:space="preserve"> </w:t>
      </w:r>
      <w:r w:rsidR="003F258F" w:rsidRPr="006F6CD7">
        <w:rPr>
          <w:szCs w:val="24"/>
        </w:rPr>
        <w:t>Lösung</w:t>
      </w:r>
      <w:r w:rsidR="00302F32" w:rsidRPr="006F6CD7">
        <w:rPr>
          <w:szCs w:val="24"/>
        </w:rPr>
        <w:t>sansätze</w:t>
      </w:r>
      <w:r w:rsidR="003F258F" w:rsidRPr="006F6CD7">
        <w:rPr>
          <w:szCs w:val="24"/>
        </w:rPr>
        <w:t xml:space="preserve"> der Coronabedrohung möglichst rasch </w:t>
      </w:r>
      <w:r w:rsidR="00D3533D" w:rsidRPr="006F6CD7">
        <w:rPr>
          <w:szCs w:val="24"/>
        </w:rPr>
        <w:t xml:space="preserve">erforscht, getestet und marktreif </w:t>
      </w:r>
      <w:r w:rsidR="009C4E5F" w:rsidRPr="006F6CD7">
        <w:rPr>
          <w:szCs w:val="24"/>
        </w:rPr>
        <w:t xml:space="preserve">gestellt </w:t>
      </w:r>
      <w:r w:rsidR="00D05EA7" w:rsidRPr="006F6CD7">
        <w:rPr>
          <w:szCs w:val="24"/>
        </w:rPr>
        <w:t>werden</w:t>
      </w:r>
      <w:r w:rsidR="009C4E5F" w:rsidRPr="006F6CD7">
        <w:rPr>
          <w:szCs w:val="24"/>
        </w:rPr>
        <w:t xml:space="preserve">. </w:t>
      </w:r>
      <w:r w:rsidR="00D05EA7" w:rsidRPr="006F6CD7">
        <w:rPr>
          <w:szCs w:val="24"/>
        </w:rPr>
        <w:t>Folglich</w:t>
      </w:r>
      <w:r w:rsidR="009C4E5F" w:rsidRPr="006F6CD7">
        <w:rPr>
          <w:szCs w:val="24"/>
        </w:rPr>
        <w:t xml:space="preserve"> ar</w:t>
      </w:r>
      <w:r w:rsidR="002E166A" w:rsidRPr="006F6CD7">
        <w:rPr>
          <w:szCs w:val="24"/>
        </w:rPr>
        <w:t>b</w:t>
      </w:r>
      <w:r w:rsidR="009C4E5F" w:rsidRPr="006F6CD7">
        <w:rPr>
          <w:szCs w:val="24"/>
        </w:rPr>
        <w:t>eiten</w:t>
      </w:r>
      <w:r w:rsidR="00D05EA7" w:rsidRPr="006F6CD7">
        <w:rPr>
          <w:szCs w:val="24"/>
        </w:rPr>
        <w:t xml:space="preserve"> </w:t>
      </w:r>
      <w:r w:rsidR="005414E7" w:rsidRPr="006F6CD7">
        <w:rPr>
          <w:szCs w:val="24"/>
        </w:rPr>
        <w:t>weltweit</w:t>
      </w:r>
      <w:r w:rsidR="009C4E5F" w:rsidRPr="006F6CD7">
        <w:rPr>
          <w:szCs w:val="24"/>
        </w:rPr>
        <w:t xml:space="preserve"> </w:t>
      </w:r>
      <w:bookmarkStart w:id="8" w:name="_CTVK001aad64f92bdb040dab1a000bbe409a328"/>
      <w:r>
        <w:rPr>
          <w:szCs w:val="24"/>
        </w:rPr>
        <w:t>„</w:t>
      </w:r>
      <w:r w:rsidR="00975118" w:rsidRPr="006F6CD7">
        <w:rPr>
          <w:szCs w:val="24"/>
        </w:rPr>
        <w:t xml:space="preserve">Forschung und Entwicklung […] mit Nachdruck, um in der SARS-CoV-2-Pandemie möglichst schnell medizinische Hilfe zur Verfügung stellen zu können” </w:t>
      </w:r>
      <w:sdt>
        <w:sdtPr>
          <w:rPr>
            <w:szCs w:val="24"/>
            <w:lang w:val="en-US"/>
          </w:rPr>
          <w:alias w:val="To edit, see citavi.com/edit"/>
          <w:tag w:val="CitaviPlaceholder#ab2aef1f-3e97-47e3-b4a9-45c83c0b42d4"/>
          <w:id w:val="209380881"/>
          <w:placeholder>
            <w:docPart w:val="DefaultPlaceholder_-1854013440"/>
          </w:placeholder>
        </w:sdtPr>
        <w:sdtContent>
          <w:r w:rsidR="00975118">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2ZjY0NzItZDg5Mi00OTg2LWExMWMtZmM2ODY5YjE3YWFhIiwiSWQiOiJhYmY2ZTE1YS04YmIwLTQwYTctOGY2Zi02NTE1OTdiN2E1Yjc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2FiMmFlZjFmLTNlOTctNDdlMy1iNGE5LTQ1YzgzYzBiNDJkNCIsIlRleHQiOiIoQXJub2xkIDIwMjApIiwiV0FJVmVyc2lvbiI6IjYuNS4wLjAifQ==}</w:instrText>
          </w:r>
          <w:r w:rsidR="00975118">
            <w:rPr>
              <w:noProof/>
              <w:szCs w:val="24"/>
              <w:lang w:val="en-US"/>
            </w:rPr>
            <w:fldChar w:fldCharType="separate"/>
          </w:r>
          <w:r w:rsidR="00572B76" w:rsidRPr="006F6CD7">
            <w:rPr>
              <w:noProof/>
              <w:szCs w:val="24"/>
            </w:rPr>
            <w:t>(Arnold 2020</w:t>
          </w:r>
          <w:r w:rsidR="008A4A3A">
            <w:rPr>
              <w:noProof/>
              <w:szCs w:val="24"/>
            </w:rPr>
            <w:t>, S.5</w:t>
          </w:r>
          <w:r w:rsidR="00572B76" w:rsidRPr="006F6CD7">
            <w:rPr>
              <w:noProof/>
              <w:szCs w:val="24"/>
            </w:rPr>
            <w:t>)</w:t>
          </w:r>
          <w:r w:rsidR="00975118">
            <w:rPr>
              <w:noProof/>
              <w:szCs w:val="24"/>
              <w:lang w:val="en-US"/>
            </w:rPr>
            <w:fldChar w:fldCharType="end"/>
          </w:r>
        </w:sdtContent>
      </w:sdt>
      <w:r w:rsidR="00975118" w:rsidRPr="006F6CD7">
        <w:rPr>
          <w:szCs w:val="24"/>
        </w:rPr>
        <w:t>.</w:t>
      </w:r>
    </w:p>
    <w:p w14:paraId="2DB90DFB" w14:textId="3F9964A1" w:rsidR="005E6AFA" w:rsidRPr="006F6CD7" w:rsidRDefault="005414E7" w:rsidP="00800912">
      <w:pPr>
        <w:spacing w:line="360" w:lineRule="auto"/>
        <w:jc w:val="both"/>
        <w:rPr>
          <w:szCs w:val="24"/>
        </w:rPr>
      </w:pPr>
      <w:r w:rsidRPr="006F6CD7">
        <w:rPr>
          <w:szCs w:val="24"/>
        </w:rPr>
        <w:t>Um den Globus verteilt</w:t>
      </w:r>
      <w:r w:rsidR="00B75B08" w:rsidRPr="006F6CD7">
        <w:rPr>
          <w:szCs w:val="24"/>
        </w:rPr>
        <w:t xml:space="preserve"> arbeiten </w:t>
      </w:r>
      <w:r w:rsidR="00D7724F" w:rsidRPr="006F6CD7">
        <w:rPr>
          <w:szCs w:val="24"/>
        </w:rPr>
        <w:t>me</w:t>
      </w:r>
      <w:r w:rsidR="00256DBA" w:rsidRPr="006F6CD7">
        <w:rPr>
          <w:szCs w:val="24"/>
        </w:rPr>
        <w:t>hrere</w:t>
      </w:r>
      <w:r w:rsidR="00B75B08" w:rsidRPr="006F6CD7">
        <w:rPr>
          <w:szCs w:val="24"/>
        </w:rPr>
        <w:t xml:space="preserve"> </w:t>
      </w:r>
      <w:r w:rsidR="00975118" w:rsidRPr="006F6CD7">
        <w:rPr>
          <w:szCs w:val="24"/>
        </w:rPr>
        <w:t>medizinische Forschungs-</w:t>
      </w:r>
      <w:r w:rsidR="00B75B08" w:rsidRPr="006F6CD7">
        <w:rPr>
          <w:szCs w:val="24"/>
        </w:rPr>
        <w:t xml:space="preserve">Teams </w:t>
      </w:r>
      <w:r w:rsidR="002E49B5" w:rsidRPr="006F6CD7">
        <w:rPr>
          <w:szCs w:val="24"/>
        </w:rPr>
        <w:t xml:space="preserve">an der </w:t>
      </w:r>
      <w:r w:rsidR="00975118" w:rsidRPr="006F6CD7">
        <w:rPr>
          <w:szCs w:val="24"/>
        </w:rPr>
        <w:t>Entwicklung</w:t>
      </w:r>
      <w:r w:rsidR="002E49B5" w:rsidRPr="006F6CD7">
        <w:rPr>
          <w:szCs w:val="24"/>
        </w:rPr>
        <w:t xml:space="preserve"> eines möglichen Impfstoffes</w:t>
      </w:r>
      <w:r w:rsidR="00690AE4" w:rsidRPr="006F6CD7">
        <w:rPr>
          <w:szCs w:val="24"/>
        </w:rPr>
        <w:t>. Dabei ist</w:t>
      </w:r>
      <w:r w:rsidR="00644D9E" w:rsidRPr="006F6CD7">
        <w:rPr>
          <w:szCs w:val="24"/>
        </w:rPr>
        <w:t xml:space="preserve"> der </w:t>
      </w:r>
      <w:r w:rsidR="005911B7">
        <w:rPr>
          <w:szCs w:val="24"/>
        </w:rPr>
        <w:t>„</w:t>
      </w:r>
      <w:r w:rsidR="009603B3" w:rsidRPr="006F6CD7">
        <w:rPr>
          <w:szCs w:val="24"/>
        </w:rPr>
        <w:t xml:space="preserve">Austausch von Forschungsergebnissen mit der wissenschaftlichen Gemeinschaft </w:t>
      </w:r>
      <w:r w:rsidR="00690AE4" w:rsidRPr="006F6CD7">
        <w:rPr>
          <w:szCs w:val="24"/>
        </w:rPr>
        <w:t>[</w:t>
      </w:r>
      <w:r w:rsidR="008B2DA0" w:rsidRPr="006F6CD7">
        <w:rPr>
          <w:szCs w:val="24"/>
        </w:rPr>
        <w:t>…</w:t>
      </w:r>
      <w:r w:rsidR="00690AE4" w:rsidRPr="006F6CD7">
        <w:rPr>
          <w:szCs w:val="24"/>
        </w:rPr>
        <w:t>]</w:t>
      </w:r>
      <w:r w:rsidR="009603B3" w:rsidRPr="006F6CD7">
        <w:rPr>
          <w:szCs w:val="24"/>
        </w:rPr>
        <w:t xml:space="preserve"> zentral für effektives Forschen und für den Wissensfortschritt</w:t>
      </w:r>
      <w:bookmarkEnd w:id="8"/>
      <w:r w:rsidR="00BF0868" w:rsidRPr="006F6CD7">
        <w:rPr>
          <w:szCs w:val="24"/>
        </w:rPr>
        <w:t>”</w:t>
      </w:r>
      <w:r w:rsidR="009603B3" w:rsidRPr="006F6CD7">
        <w:rPr>
          <w:szCs w:val="24"/>
        </w:rPr>
        <w:t xml:space="preserve"> </w:t>
      </w:r>
      <w:sdt>
        <w:sdtPr>
          <w:rPr>
            <w:szCs w:val="24"/>
            <w:lang w:val="en-US"/>
          </w:rPr>
          <w:alias w:val="To edit, see citavi.com/edit"/>
          <w:tag w:val="CitaviPlaceholder#77d29482-26c0-4bec-888d-efc318377d01"/>
          <w:id w:val="1698736700"/>
          <w:placeholder>
            <w:docPart w:val="DefaultPlaceholder_-1854013440"/>
          </w:placeholder>
        </w:sdtPr>
        <w:sdtContent>
          <w:r w:rsidR="009603B3">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4ZDI5ZGE4Yi0xODcyLTQ3NDQtYjk4Zi03OTc1OGU2ZGExM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N2QyOTQ4Mi0yNmMwLTRiZWMtODg4ZC1lZmMzMTgzNzdkMDEiLCJUZXh0IjoiKEtvY2gpIiwiV0FJVmVyc2lvbiI6IjYuNS4wLjAifQ==}</w:instrText>
          </w:r>
          <w:r w:rsidR="009603B3">
            <w:rPr>
              <w:szCs w:val="24"/>
              <w:lang w:val="en-US"/>
            </w:rPr>
            <w:fldChar w:fldCharType="separate"/>
          </w:r>
          <w:r w:rsidR="00572B76" w:rsidRPr="006F6CD7">
            <w:rPr>
              <w:szCs w:val="24"/>
            </w:rPr>
            <w:t>(Koch</w:t>
          </w:r>
          <w:r w:rsidR="00EF3990">
            <w:rPr>
              <w:szCs w:val="24"/>
            </w:rPr>
            <w:t xml:space="preserve"> 2020</w:t>
          </w:r>
          <w:r w:rsidR="00023D18">
            <w:rPr>
              <w:szCs w:val="24"/>
            </w:rPr>
            <w:t>, S.4</w:t>
          </w:r>
          <w:r w:rsidR="00572B76" w:rsidRPr="006F6CD7">
            <w:rPr>
              <w:szCs w:val="24"/>
            </w:rPr>
            <w:t>)</w:t>
          </w:r>
          <w:r w:rsidR="009603B3">
            <w:rPr>
              <w:szCs w:val="24"/>
              <w:lang w:val="en-US"/>
            </w:rPr>
            <w:fldChar w:fldCharType="end"/>
          </w:r>
          <w:r w:rsidR="008B2DA0" w:rsidRPr="006F6CD7">
            <w:rPr>
              <w:szCs w:val="24"/>
            </w:rPr>
            <w:t>.</w:t>
          </w:r>
          <w:r w:rsidR="00CD44C8" w:rsidRPr="006F6CD7">
            <w:rPr>
              <w:szCs w:val="24"/>
            </w:rPr>
            <w:t xml:space="preserve"> </w:t>
          </w:r>
        </w:sdtContent>
      </w:sdt>
      <w:r w:rsidR="00EE49AA" w:rsidRPr="006F6CD7">
        <w:rPr>
          <w:szCs w:val="24"/>
        </w:rPr>
        <w:t>E</w:t>
      </w:r>
      <w:r w:rsidR="00496EFA" w:rsidRPr="006F6CD7">
        <w:rPr>
          <w:szCs w:val="24"/>
        </w:rPr>
        <w:t xml:space="preserve">ine </w:t>
      </w:r>
      <w:r w:rsidR="00F15BA7" w:rsidRPr="006F6CD7">
        <w:rPr>
          <w:szCs w:val="24"/>
        </w:rPr>
        <w:t>zusätzliche</w:t>
      </w:r>
      <w:r w:rsidR="00496EFA" w:rsidRPr="006F6CD7">
        <w:rPr>
          <w:szCs w:val="24"/>
        </w:rPr>
        <w:t xml:space="preserve"> Herausforderung</w:t>
      </w:r>
      <w:r w:rsidR="00A12B21" w:rsidRPr="006F6CD7">
        <w:rPr>
          <w:szCs w:val="24"/>
        </w:rPr>
        <w:t xml:space="preserve"> in der Gesundheits</w:t>
      </w:r>
      <w:r w:rsidR="005A67A8" w:rsidRPr="006F6CD7">
        <w:rPr>
          <w:szCs w:val="24"/>
        </w:rPr>
        <w:t>-</w:t>
      </w:r>
      <w:r w:rsidR="00A12B21" w:rsidRPr="006F6CD7">
        <w:rPr>
          <w:szCs w:val="24"/>
        </w:rPr>
        <w:t xml:space="preserve"> und Medizindomäne</w:t>
      </w:r>
      <w:r w:rsidR="00EE49AA" w:rsidRPr="006F6CD7">
        <w:rPr>
          <w:szCs w:val="24"/>
        </w:rPr>
        <w:t xml:space="preserve"> ist</w:t>
      </w:r>
      <w:r w:rsidR="00496EFA" w:rsidRPr="006F6CD7">
        <w:rPr>
          <w:szCs w:val="24"/>
        </w:rPr>
        <w:t xml:space="preserve">, dass </w:t>
      </w:r>
      <w:bookmarkStart w:id="9" w:name="_CTVK001ccbe169ee69b4b6ea1d88cfbeec81c9c"/>
      <w:bookmarkStart w:id="10" w:name="_CTVK00101c65d69693b4d41a5aa1f8dd03c466f"/>
      <w:r w:rsidR="005911B7">
        <w:rPr>
          <w:szCs w:val="24"/>
        </w:rPr>
        <w:t>„</w:t>
      </w:r>
      <w:r w:rsidR="00496EFA" w:rsidRPr="006F6CD7">
        <w:rPr>
          <w:szCs w:val="24"/>
        </w:rPr>
        <w:t>d</w:t>
      </w:r>
      <w:r w:rsidR="006D04A1" w:rsidRPr="006F6CD7">
        <w:rPr>
          <w:szCs w:val="24"/>
        </w:rPr>
        <w:t>ie Entwicklung eines neuartigen sicheren und wirksamen Impfstoffs bis zu 20 Jahre dauern und bis zu eine Milliarde Euro kosten</w:t>
      </w:r>
      <w:bookmarkEnd w:id="9"/>
      <w:r w:rsidR="00F82120" w:rsidRPr="006F6CD7">
        <w:rPr>
          <w:szCs w:val="24"/>
        </w:rPr>
        <w:t xml:space="preserve"> [kann]</w:t>
      </w:r>
      <w:r w:rsidR="002E166A" w:rsidRPr="006F6CD7">
        <w:rPr>
          <w:szCs w:val="24"/>
        </w:rPr>
        <w:t>”</w:t>
      </w:r>
      <w:r w:rsidR="006D04A1" w:rsidRPr="006F6CD7">
        <w:rPr>
          <w:szCs w:val="24"/>
        </w:rPr>
        <w:t xml:space="preserve"> </w:t>
      </w:r>
      <w:sdt>
        <w:sdtPr>
          <w:rPr>
            <w:szCs w:val="24"/>
            <w:lang w:val="en-US"/>
          </w:rPr>
          <w:alias w:val="To edit, see citavi.com/edit"/>
          <w:tag w:val="CitaviPlaceholder#91baffea-0ffc-4dca-b040-7a3d45cb5c86"/>
          <w:id w:val="1082728690"/>
          <w:placeholder>
            <w:docPart w:val="DefaultPlaceholder_-1854013440"/>
          </w:placeholder>
        </w:sdtPr>
        <w:sdtContent>
          <w:r w:rsidR="006D04A1" w:rsidRPr="00800912">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NiZTE2OWUtZTY5Yi00YjZlLWExZDgtOGNmYmVlYzgxYzljIiwiSWQiOiI5ZjU1MDNmNy02MTgxLTQ2MTUtOWVmNy1mNGIxMjgxOGQ1YTYiLCJSYW5nZUxlbmd0aCI6NDIsIlJlZmVyZW5jZUlkIjoiZDU0NDU3ZjgtMGRkNy00YWExLThlMmQtYWZjNDI0MzZlZjFiIiwiUXVvdGF0aW9uVHlwZSI6MS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TGFzdE5hbWUiOiJVbml2LiBQcm9mLiBEci4gVXJzdWxhIFdpZWRlcm1hbm5TY2htaWR0IiwiUHJvdGVjdGVkIjpmYWxzZSwiU2V4IjowLCJDcmVhdGVkQnkiOiJfMTgxMDgzNzQ3NSIsIkNyZWF0ZWRPbiI6IjIwMjAtMTAtMjVUMTA6MTA6NTAiLCJNb2RpZmllZEJ5IjoiXzE4MTA4Mzc0NzUiLCJJZCI6IjE5ZmIwMzMwLTA4ZWEtNGRhOC05NjlkLTNjZDY1MTYxYjgwYyIsIk1vZGlmaWVkT24iOiIyMDIwLTEwLTI1VDEwOjEwOjU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Vua25vd24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YWVyenRlemVpdHVuZy5hdC9maWxlYWRtaW4vUERGLzIwMTdfVmVybGlua3VuZ2VuL1N0YXRlX0VudHdpY2tsdW5nX0ltcGZzdG9mZmUucGRmIiwiVXJpU3RyaW5nIjoiaHR0cHM6Ly93d3cuYWVyenRlemVpdHVuZy5hdC9maWxlYWRtaW4vUERGLzIwMTdfVmVybGlua3VuZ2VuL1N0YXRlX0VudHdpY2tsdW5nX0ltcGZzdG9mZmU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}</w:instrText>
          </w:r>
          <w:r w:rsidR="006D04A1" w:rsidRPr="00800912">
            <w:rPr>
              <w:szCs w:val="24"/>
              <w:lang w:val="en-US"/>
            </w:rPr>
            <w:fldChar w:fldCharType="separate"/>
          </w:r>
          <w:r w:rsidR="00572B76" w:rsidRPr="006F6CD7">
            <w:rPr>
              <w:szCs w:val="24"/>
            </w:rPr>
            <w:t>(Univ. Prof. Dr. Ursula WiedermannSchmidt</w:t>
          </w:r>
          <w:r w:rsidR="00654024">
            <w:rPr>
              <w:szCs w:val="24"/>
            </w:rPr>
            <w:t xml:space="preserve"> 2020</w:t>
          </w:r>
          <w:r w:rsidR="007F6531">
            <w:rPr>
              <w:szCs w:val="24"/>
            </w:rPr>
            <w:t>, S.30</w:t>
          </w:r>
          <w:r w:rsidR="00572B76" w:rsidRPr="006F6CD7">
            <w:rPr>
              <w:szCs w:val="24"/>
            </w:rPr>
            <w:t>)</w:t>
          </w:r>
          <w:r w:rsidR="006D04A1" w:rsidRPr="00800912">
            <w:rPr>
              <w:szCs w:val="24"/>
              <w:lang w:val="en-US"/>
            </w:rPr>
            <w:fldChar w:fldCharType="end"/>
          </w:r>
          <w:r w:rsidR="00FE19F7" w:rsidRPr="006F6CD7">
            <w:rPr>
              <w:szCs w:val="24"/>
            </w:rPr>
            <w:t xml:space="preserve">. </w:t>
          </w:r>
        </w:sdtContent>
      </w:sdt>
      <w:r w:rsidR="00AD0DB2" w:rsidRPr="006F6CD7">
        <w:rPr>
          <w:szCs w:val="24"/>
        </w:rPr>
        <w:t xml:space="preserve">Um </w:t>
      </w:r>
      <w:r w:rsidR="0074496C" w:rsidRPr="006F6CD7">
        <w:rPr>
          <w:szCs w:val="24"/>
        </w:rPr>
        <w:t xml:space="preserve">zeitnah brauchbare Ergebnisse </w:t>
      </w:r>
      <w:r w:rsidR="002E166A" w:rsidRPr="006F6CD7">
        <w:rPr>
          <w:szCs w:val="24"/>
        </w:rPr>
        <w:t xml:space="preserve">durch die medizinische Forschung </w:t>
      </w:r>
      <w:r w:rsidR="0074496C" w:rsidRPr="006F6CD7">
        <w:rPr>
          <w:szCs w:val="24"/>
        </w:rPr>
        <w:t>liefern zu können</w:t>
      </w:r>
      <w:r w:rsidR="00BA74BF" w:rsidRPr="006F6CD7">
        <w:rPr>
          <w:szCs w:val="24"/>
        </w:rPr>
        <w:t>,</w:t>
      </w:r>
      <w:r w:rsidR="0074496C" w:rsidRPr="006F6CD7">
        <w:rPr>
          <w:szCs w:val="24"/>
        </w:rPr>
        <w:t xml:space="preserve"> ist es von Bedeutung, dass die</w:t>
      </w:r>
      <w:r w:rsidR="0000478F" w:rsidRPr="006F6CD7">
        <w:rPr>
          <w:szCs w:val="24"/>
        </w:rPr>
        <w:t xml:space="preserve"> </w:t>
      </w:r>
      <w:r w:rsidR="0074496C" w:rsidRPr="006F6CD7">
        <w:rPr>
          <w:szCs w:val="24"/>
        </w:rPr>
        <w:t>Forschungsteams effizient und effektiv</w:t>
      </w:r>
      <w:r w:rsidR="0029187A" w:rsidRPr="006F6CD7">
        <w:rPr>
          <w:szCs w:val="24"/>
        </w:rPr>
        <w:t xml:space="preserve"> an der Entwicklung eines Impfstoffes</w:t>
      </w:r>
      <w:r w:rsidR="00AD41D4" w:rsidRPr="006F6CD7">
        <w:rPr>
          <w:szCs w:val="24"/>
        </w:rPr>
        <w:t xml:space="preserve"> kollabor</w:t>
      </w:r>
      <w:r w:rsidR="0029187A" w:rsidRPr="006F6CD7">
        <w:rPr>
          <w:szCs w:val="24"/>
        </w:rPr>
        <w:t>ieren</w:t>
      </w:r>
      <w:r w:rsidR="00AD41D4" w:rsidRPr="006F6CD7">
        <w:rPr>
          <w:szCs w:val="24"/>
        </w:rPr>
        <w:t>. Dabei ist die</w:t>
      </w:r>
      <w:r w:rsidR="00645835" w:rsidRPr="006F6CD7">
        <w:rPr>
          <w:szCs w:val="24"/>
        </w:rPr>
        <w:t xml:space="preserve"> </w:t>
      </w:r>
      <w:r w:rsidR="00975118" w:rsidRPr="006F6CD7">
        <w:rPr>
          <w:szCs w:val="24"/>
        </w:rPr>
        <w:t>Institutus- und Länder-</w:t>
      </w:r>
      <w:r w:rsidR="00645835" w:rsidRPr="006F6CD7">
        <w:rPr>
          <w:szCs w:val="24"/>
        </w:rPr>
        <w:t>übergreifende</w:t>
      </w:r>
      <w:r w:rsidR="00800912" w:rsidRPr="006F6CD7">
        <w:rPr>
          <w:szCs w:val="24"/>
        </w:rPr>
        <w:t xml:space="preserve"> wissenschaftliche</w:t>
      </w:r>
      <w:r w:rsidR="00AD41D4" w:rsidRPr="006F6CD7">
        <w:rPr>
          <w:szCs w:val="24"/>
        </w:rPr>
        <w:t xml:space="preserve"> Kommunikation </w:t>
      </w:r>
      <w:r w:rsidR="00B9699A" w:rsidRPr="006F6CD7">
        <w:rPr>
          <w:szCs w:val="24"/>
        </w:rPr>
        <w:t>der</w:t>
      </w:r>
      <w:r w:rsidR="00645835" w:rsidRPr="006F6CD7">
        <w:rPr>
          <w:szCs w:val="24"/>
        </w:rPr>
        <w:t xml:space="preserve"> jeweiligen</w:t>
      </w:r>
      <w:r w:rsidR="00B9699A" w:rsidRPr="006F6CD7">
        <w:rPr>
          <w:szCs w:val="24"/>
        </w:rPr>
        <w:t xml:space="preserve"> Forschungsergebnisse und des zugrundeliegenden Forschungsprozesses </w:t>
      </w:r>
      <w:r w:rsidR="008B3CD4" w:rsidRPr="006F6CD7">
        <w:rPr>
          <w:szCs w:val="24"/>
        </w:rPr>
        <w:t>essenziell</w:t>
      </w:r>
      <w:r w:rsidR="00B9699A" w:rsidRPr="006F6CD7">
        <w:rPr>
          <w:szCs w:val="24"/>
        </w:rPr>
        <w:t>.</w:t>
      </w:r>
      <w:r w:rsidR="005E6AFA" w:rsidRPr="006F6CD7">
        <w:rPr>
          <w:szCs w:val="24"/>
        </w:rPr>
        <w:t xml:space="preserve"> </w:t>
      </w:r>
      <w:bookmarkStart w:id="11" w:name="_CTVK00201c65d69693b4d41a5aa1f8dd03c466f"/>
      <w:r w:rsidR="005911B7">
        <w:rPr>
          <w:color w:val="000000"/>
          <w:szCs w:val="24"/>
        </w:rPr>
        <w:t>„</w:t>
      </w:r>
      <w:r w:rsidR="005E6AFA" w:rsidRPr="006F6CD7">
        <w:rPr>
          <w:color w:val="000000"/>
          <w:szCs w:val="24"/>
        </w:rPr>
        <w:t xml:space="preserve">Wissenschaft und der damit einhergehende Erkenntnisprozess sind undenkbar ohne Kommunikation. Denn erst das kommunikative Handeln ermöglicht die Bestätigung, Verfeinerung und Widerlegung von Hypothesen und Theorien. Somit ist es die soziale Interaktion zwischen den Wissenschaftlern, welche die Generierung neuen Wissens ermöglicht.” </w:t>
      </w:r>
      <w:bookmarkEnd w:id="11"/>
      <w:sdt>
        <w:sdtPr>
          <w:rPr>
            <w:color w:val="000000"/>
            <w:szCs w:val="24"/>
            <w:lang w:val="en-US"/>
          </w:rPr>
          <w:alias w:val="To edit, see citavi.com/edit"/>
          <w:tag w:val="CitaviPlaceholder#0c826aff-4b51-46fc-a643-512c2be7e87f"/>
          <w:id w:val="-1724049421"/>
          <w:placeholder>
            <w:docPart w:val="DefaultPlaceholder_-1854013440"/>
          </w:placeholder>
        </w:sdtPr>
        <w:sdtContent>
          <w:r w:rsidR="005E6AFA">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FjNjVkNjktNjkzYi00ZDQxLWE1YWEtMWY4ZGQwM2M0NjZmIiwiSWQiOiIzNmMyMzY1OC03NTBkLTQwYzctYWFiNi1hYjUwM2JhZjcy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wYzgyNmFmZi00YjUxLTQ2ZmMtYTY0My01MTJjMmJlN2U4N2YiLCJUZXh0IjoiKFZvaWd0IDIwMTIpIiwiV0FJVmVyc2lvbiI6IjYuNS4wLjAifQ==}</w:instrText>
          </w:r>
          <w:r w:rsidR="005E6AFA">
            <w:rPr>
              <w:noProof/>
              <w:color w:val="000000"/>
              <w:szCs w:val="24"/>
              <w:lang w:val="en-US"/>
            </w:rPr>
            <w:fldChar w:fldCharType="separate"/>
          </w:r>
          <w:r w:rsidR="00572B76" w:rsidRPr="006F6CD7">
            <w:rPr>
              <w:noProof/>
              <w:color w:val="000000"/>
              <w:szCs w:val="24"/>
            </w:rPr>
            <w:t>(Voigt 2012</w:t>
          </w:r>
          <w:r w:rsidR="00654024">
            <w:rPr>
              <w:noProof/>
              <w:color w:val="000000"/>
              <w:szCs w:val="24"/>
            </w:rPr>
            <w:t>, S.13</w:t>
          </w:r>
          <w:r w:rsidR="00572B76" w:rsidRPr="006F6CD7">
            <w:rPr>
              <w:noProof/>
              <w:color w:val="000000"/>
              <w:szCs w:val="24"/>
            </w:rPr>
            <w:t>)</w:t>
          </w:r>
          <w:r w:rsidR="005E6AFA">
            <w:rPr>
              <w:noProof/>
              <w:color w:val="000000"/>
              <w:szCs w:val="24"/>
              <w:lang w:val="en-US"/>
            </w:rPr>
            <w:fldChar w:fldCharType="end"/>
          </w:r>
        </w:sdtContent>
      </w:sdt>
    </w:p>
    <w:bookmarkEnd w:id="10"/>
    <w:p w14:paraId="0C4E858B" w14:textId="56B929B0" w:rsidR="005A67A8" w:rsidRPr="006F6CD7" w:rsidRDefault="000713F6" w:rsidP="00E32437">
      <w:pPr>
        <w:spacing w:line="360" w:lineRule="auto"/>
        <w:jc w:val="both"/>
        <w:rPr>
          <w:szCs w:val="24"/>
        </w:rPr>
      </w:pPr>
      <w:r w:rsidRPr="006F6CD7">
        <w:rPr>
          <w:szCs w:val="24"/>
        </w:rPr>
        <w:t xml:space="preserve">Am </w:t>
      </w:r>
      <w:r w:rsidR="0003410D" w:rsidRPr="006F6CD7">
        <w:rPr>
          <w:szCs w:val="24"/>
        </w:rPr>
        <w:t>einleitenden</w:t>
      </w:r>
      <w:r w:rsidR="006F6EEE" w:rsidRPr="006F6CD7">
        <w:rPr>
          <w:szCs w:val="24"/>
        </w:rPr>
        <w:t xml:space="preserve"> </w:t>
      </w:r>
      <w:r w:rsidRPr="006F6CD7">
        <w:rPr>
          <w:szCs w:val="24"/>
        </w:rPr>
        <w:t>Beispiel der</w:t>
      </w:r>
      <w:r w:rsidR="006F6EEE" w:rsidRPr="006F6CD7">
        <w:rPr>
          <w:szCs w:val="24"/>
        </w:rPr>
        <w:t xml:space="preserve"> gegenwärtigen Coronakrise wurde </w:t>
      </w:r>
      <w:r w:rsidR="00723610" w:rsidRPr="006F6CD7">
        <w:rPr>
          <w:szCs w:val="24"/>
        </w:rPr>
        <w:t>exemplarisch z</w:t>
      </w:r>
      <w:r w:rsidR="008B3CD4">
        <w:rPr>
          <w:szCs w:val="24"/>
        </w:rPr>
        <w:t>u</w:t>
      </w:r>
      <w:r w:rsidR="00723610" w:rsidRPr="006F6CD7">
        <w:rPr>
          <w:szCs w:val="24"/>
        </w:rPr>
        <w:t>m Thema</w:t>
      </w:r>
      <w:r w:rsidR="00FB7B76" w:rsidRPr="006F6CD7">
        <w:rPr>
          <w:szCs w:val="24"/>
        </w:rPr>
        <w:t xml:space="preserve"> dieser Seminararbei</w:t>
      </w:r>
      <w:r w:rsidR="00BD4494">
        <w:rPr>
          <w:szCs w:val="24"/>
        </w:rPr>
        <w:t>t:</w:t>
      </w:r>
    </w:p>
    <w:p w14:paraId="3B65EDBA" w14:textId="0D1F4E8C" w:rsidR="005A67A8" w:rsidRPr="006F6CD7" w:rsidRDefault="005911B7" w:rsidP="005C1C40">
      <w:pPr>
        <w:pBdr>
          <w:top w:val="single" w:sz="4" w:space="1" w:color="auto"/>
          <w:left w:val="single" w:sz="4" w:space="4" w:color="auto"/>
          <w:bottom w:val="single" w:sz="4" w:space="1" w:color="auto"/>
          <w:right w:val="single" w:sz="4" w:space="4" w:color="auto"/>
        </w:pBdr>
        <w:spacing w:line="360" w:lineRule="auto"/>
        <w:jc w:val="center"/>
        <w:rPr>
          <w:szCs w:val="24"/>
        </w:rPr>
      </w:pPr>
      <w:r>
        <w:rPr>
          <w:szCs w:val="24"/>
        </w:rPr>
        <w:lastRenderedPageBreak/>
        <w:t>„</w:t>
      </w:r>
      <w:r w:rsidR="005A67A8" w:rsidRPr="006F6CD7">
        <w:rPr>
          <w:b/>
          <w:bCs/>
          <w:szCs w:val="24"/>
        </w:rPr>
        <w:t>Die Bedeutung des Erfahrungsaustausches und des damit verbundenen Diskurses im Kontext wissenschaftlicher Forschungsprozesse</w:t>
      </w:r>
      <w:r w:rsidR="00723610" w:rsidRPr="006F6CD7">
        <w:rPr>
          <w:szCs w:val="24"/>
        </w:rPr>
        <w:t>”</w:t>
      </w:r>
    </w:p>
    <w:p w14:paraId="505DD64E" w14:textId="4D0719AB" w:rsidR="000713F6" w:rsidRPr="006F6CD7" w:rsidRDefault="00723610" w:rsidP="00E32437">
      <w:pPr>
        <w:spacing w:line="360" w:lineRule="auto"/>
        <w:jc w:val="both"/>
        <w:rPr>
          <w:szCs w:val="24"/>
        </w:rPr>
      </w:pPr>
      <w:r w:rsidRPr="006F6CD7">
        <w:rPr>
          <w:szCs w:val="24"/>
        </w:rPr>
        <w:t>hingeführt</w:t>
      </w:r>
      <w:r w:rsidR="00F91209" w:rsidRPr="006F6CD7">
        <w:rPr>
          <w:szCs w:val="24"/>
        </w:rPr>
        <w:t xml:space="preserve">. </w:t>
      </w:r>
      <w:r w:rsidR="00505FBF" w:rsidRPr="006F6CD7">
        <w:rPr>
          <w:szCs w:val="24"/>
        </w:rPr>
        <w:t>D</w:t>
      </w:r>
      <w:r w:rsidR="00556DB1" w:rsidRPr="006F6CD7">
        <w:rPr>
          <w:szCs w:val="24"/>
        </w:rPr>
        <w:t>ie Bedeutung des wissenschaf</w:t>
      </w:r>
      <w:r w:rsidR="004A5138">
        <w:rPr>
          <w:szCs w:val="24"/>
        </w:rPr>
        <w:t>t</w:t>
      </w:r>
      <w:r w:rsidR="00556DB1" w:rsidRPr="006F6CD7">
        <w:rPr>
          <w:szCs w:val="24"/>
        </w:rPr>
        <w:t xml:space="preserve">lichen Austausches </w:t>
      </w:r>
      <w:r w:rsidR="002E166A" w:rsidRPr="006F6CD7">
        <w:rPr>
          <w:szCs w:val="24"/>
        </w:rPr>
        <w:t xml:space="preserve">wird </w:t>
      </w:r>
      <w:r w:rsidR="00556DB1" w:rsidRPr="006F6CD7">
        <w:rPr>
          <w:szCs w:val="24"/>
        </w:rPr>
        <w:t>an d</w:t>
      </w:r>
      <w:r w:rsidR="006808CC" w:rsidRPr="006F6CD7">
        <w:rPr>
          <w:szCs w:val="24"/>
        </w:rPr>
        <w:t xml:space="preserve">er Coronaproblematik </w:t>
      </w:r>
      <w:r w:rsidR="00556DB1" w:rsidRPr="006F6CD7">
        <w:rPr>
          <w:szCs w:val="24"/>
        </w:rPr>
        <w:t>besonders deutlich. Dennoch ist die Relevanz des</w:t>
      </w:r>
      <w:r w:rsidR="0000478F" w:rsidRPr="006F6CD7">
        <w:rPr>
          <w:szCs w:val="24"/>
        </w:rPr>
        <w:t xml:space="preserve"> wissenschaftlichen</w:t>
      </w:r>
      <w:r w:rsidR="00556DB1" w:rsidRPr="006F6CD7">
        <w:rPr>
          <w:szCs w:val="24"/>
        </w:rPr>
        <w:t xml:space="preserve"> Austausches nicht exklusiv für </w:t>
      </w:r>
      <w:r w:rsidR="009E7A04" w:rsidRPr="006F6CD7">
        <w:rPr>
          <w:szCs w:val="24"/>
        </w:rPr>
        <w:t>den Umgang</w:t>
      </w:r>
      <w:r w:rsidR="00556DB1" w:rsidRPr="006F6CD7">
        <w:rPr>
          <w:szCs w:val="24"/>
        </w:rPr>
        <w:t xml:space="preserve"> </w:t>
      </w:r>
      <w:r w:rsidR="009E7A04" w:rsidRPr="006F6CD7">
        <w:rPr>
          <w:szCs w:val="24"/>
        </w:rPr>
        <w:t>mit Corona-Krise oder</w:t>
      </w:r>
      <w:r w:rsidR="00FB10DD" w:rsidRPr="006F6CD7">
        <w:rPr>
          <w:szCs w:val="24"/>
        </w:rPr>
        <w:t xml:space="preserve"> der Entwicklung</w:t>
      </w:r>
      <w:r w:rsidR="009E7A04" w:rsidRPr="006F6CD7">
        <w:rPr>
          <w:szCs w:val="24"/>
        </w:rPr>
        <w:t xml:space="preserve"> medizinische</w:t>
      </w:r>
      <w:r w:rsidR="00FB10DD" w:rsidRPr="006F6CD7">
        <w:rPr>
          <w:szCs w:val="24"/>
        </w:rPr>
        <w:t>r</w:t>
      </w:r>
      <w:r w:rsidR="009E7A04" w:rsidRPr="006F6CD7">
        <w:rPr>
          <w:szCs w:val="24"/>
        </w:rPr>
        <w:t xml:space="preserve"> In</w:t>
      </w:r>
      <w:r w:rsidR="00FB10DD" w:rsidRPr="006F6CD7">
        <w:rPr>
          <w:szCs w:val="24"/>
        </w:rPr>
        <w:t>novationen</w:t>
      </w:r>
      <w:r w:rsidR="009E7A04" w:rsidRPr="006F6CD7">
        <w:rPr>
          <w:szCs w:val="24"/>
        </w:rPr>
        <w:t xml:space="preserve"> reserviert. </w:t>
      </w:r>
      <w:r w:rsidR="003260A8" w:rsidRPr="006F6CD7">
        <w:rPr>
          <w:szCs w:val="24"/>
        </w:rPr>
        <w:t>D</w:t>
      </w:r>
      <w:r w:rsidR="00DC13A3" w:rsidRPr="006F6CD7">
        <w:rPr>
          <w:szCs w:val="24"/>
        </w:rPr>
        <w:t xml:space="preserve">as Wesen </w:t>
      </w:r>
      <w:r w:rsidR="00E77C64" w:rsidRPr="006F6CD7">
        <w:rPr>
          <w:szCs w:val="24"/>
        </w:rPr>
        <w:t>des</w:t>
      </w:r>
      <w:r w:rsidR="00DC13A3" w:rsidRPr="006F6CD7">
        <w:rPr>
          <w:szCs w:val="24"/>
        </w:rPr>
        <w:t xml:space="preserve"> wissenschaftlichen Austausches und der dazugehörigen </w:t>
      </w:r>
      <w:r w:rsidR="00BD0FB5" w:rsidRPr="006F6CD7">
        <w:rPr>
          <w:szCs w:val="24"/>
        </w:rPr>
        <w:t>Diskursion lässt sich in jede weitere Wissenschafts</w:t>
      </w:r>
      <w:r w:rsidR="00E77C64" w:rsidRPr="006F6CD7">
        <w:rPr>
          <w:szCs w:val="24"/>
        </w:rPr>
        <w:t>domäne</w:t>
      </w:r>
      <w:r w:rsidR="00BD0FB5" w:rsidRPr="006F6CD7">
        <w:rPr>
          <w:szCs w:val="24"/>
        </w:rPr>
        <w:t xml:space="preserve"> übertragen. </w:t>
      </w:r>
    </w:p>
    <w:p w14:paraId="3AF35118" w14:textId="28F5B9FF" w:rsidR="000E6CC6" w:rsidRPr="006F6CD7" w:rsidRDefault="000E6CC6" w:rsidP="00E32437">
      <w:pPr>
        <w:pStyle w:val="berschrift1"/>
        <w:jc w:val="both"/>
        <w:rPr>
          <w:lang w:val="de-DE"/>
        </w:rPr>
      </w:pPr>
      <w:bookmarkStart w:id="12" w:name="_Toc54890498"/>
      <w:bookmarkStart w:id="13" w:name="_Toc58228381"/>
      <w:r w:rsidRPr="006F6CD7">
        <w:rPr>
          <w:lang w:val="de-DE"/>
        </w:rPr>
        <w:t>D</w:t>
      </w:r>
      <w:bookmarkStart w:id="14" w:name="_CTVC00134ac5cb146c54f56af12721ca5619c3e"/>
      <w:r w:rsidRPr="006F6CD7">
        <w:rPr>
          <w:lang w:val="de-DE"/>
        </w:rPr>
        <w:t>efinitionen</w:t>
      </w:r>
      <w:bookmarkEnd w:id="12"/>
      <w:bookmarkEnd w:id="13"/>
      <w:bookmarkEnd w:id="14"/>
    </w:p>
    <w:p w14:paraId="237AC8A2" w14:textId="7104E172" w:rsidR="000E6CC6" w:rsidRPr="006F6CD7" w:rsidRDefault="000E6CC6" w:rsidP="00E32437">
      <w:pPr>
        <w:spacing w:line="360" w:lineRule="auto"/>
        <w:jc w:val="both"/>
        <w:rPr>
          <w:szCs w:val="24"/>
        </w:rPr>
      </w:pPr>
      <w:r w:rsidRPr="006F6CD7">
        <w:rPr>
          <w:szCs w:val="24"/>
        </w:rPr>
        <w:t xml:space="preserve">Bevor </w:t>
      </w:r>
      <w:r w:rsidR="00084382" w:rsidRPr="006F6CD7">
        <w:rPr>
          <w:szCs w:val="24"/>
        </w:rPr>
        <w:t xml:space="preserve">nachfolgend </w:t>
      </w:r>
      <w:r w:rsidR="005A67A8" w:rsidRPr="006F6CD7">
        <w:rPr>
          <w:szCs w:val="24"/>
        </w:rPr>
        <w:t>die</w:t>
      </w:r>
      <w:r w:rsidRPr="006F6CD7">
        <w:rPr>
          <w:szCs w:val="24"/>
        </w:rPr>
        <w:t xml:space="preserve"> </w:t>
      </w:r>
      <w:r w:rsidR="00812348" w:rsidRPr="006F6CD7">
        <w:rPr>
          <w:szCs w:val="24"/>
        </w:rPr>
        <w:t>zentral</w:t>
      </w:r>
      <w:r w:rsidR="008B5F38" w:rsidRPr="006F6CD7">
        <w:rPr>
          <w:szCs w:val="24"/>
        </w:rPr>
        <w:t xml:space="preserve">e </w:t>
      </w:r>
      <w:r w:rsidRPr="006F6CD7">
        <w:rPr>
          <w:szCs w:val="24"/>
        </w:rPr>
        <w:t>Thema</w:t>
      </w:r>
      <w:r w:rsidR="005A67A8" w:rsidRPr="006F6CD7">
        <w:rPr>
          <w:szCs w:val="24"/>
        </w:rPr>
        <w:t>tik</w:t>
      </w:r>
      <w:r w:rsidRPr="006F6CD7">
        <w:rPr>
          <w:szCs w:val="24"/>
        </w:rPr>
        <w:t xml:space="preserve"> </w:t>
      </w:r>
      <w:r w:rsidR="008B5F38" w:rsidRPr="006F6CD7">
        <w:rPr>
          <w:szCs w:val="24"/>
        </w:rPr>
        <w:t xml:space="preserve">der Seminararbeit </w:t>
      </w:r>
      <w:r w:rsidRPr="006F6CD7">
        <w:rPr>
          <w:szCs w:val="24"/>
        </w:rPr>
        <w:t xml:space="preserve">aufgearbeitet wird müssen </w:t>
      </w:r>
      <w:r w:rsidR="00245D5F" w:rsidRPr="006F6CD7">
        <w:rPr>
          <w:szCs w:val="24"/>
        </w:rPr>
        <w:t>zentrale</w:t>
      </w:r>
      <w:r w:rsidRPr="006F6CD7">
        <w:rPr>
          <w:szCs w:val="24"/>
        </w:rPr>
        <w:t xml:space="preserve"> Begriffe </w:t>
      </w:r>
      <w:r w:rsidR="008B5F38" w:rsidRPr="006F6CD7">
        <w:rPr>
          <w:szCs w:val="24"/>
        </w:rPr>
        <w:t>def</w:t>
      </w:r>
      <w:r w:rsidR="001953F6" w:rsidRPr="006F6CD7">
        <w:rPr>
          <w:szCs w:val="24"/>
        </w:rPr>
        <w:t>f</w:t>
      </w:r>
      <w:r w:rsidR="008B5F38" w:rsidRPr="006F6CD7">
        <w:rPr>
          <w:szCs w:val="24"/>
        </w:rPr>
        <w:t>iniert w</w:t>
      </w:r>
      <w:r w:rsidR="00084382" w:rsidRPr="006F6CD7">
        <w:rPr>
          <w:szCs w:val="24"/>
        </w:rPr>
        <w:t>e</w:t>
      </w:r>
      <w:r w:rsidR="008B5F38" w:rsidRPr="006F6CD7">
        <w:rPr>
          <w:szCs w:val="24"/>
        </w:rPr>
        <w:t xml:space="preserve">rden. </w:t>
      </w:r>
    </w:p>
    <w:p w14:paraId="386FAA32" w14:textId="4EC382A1" w:rsidR="007B5714" w:rsidRPr="006F6CD7" w:rsidRDefault="00505FBF" w:rsidP="00C41DE8">
      <w:pPr>
        <w:pStyle w:val="berschrift2"/>
        <w:jc w:val="both"/>
        <w:rPr>
          <w:lang w:val="de-DE"/>
        </w:rPr>
      </w:pPr>
      <w:bookmarkStart w:id="15" w:name="_Toc54890499"/>
      <w:bookmarkStart w:id="16" w:name="_Toc58228382"/>
      <w:r w:rsidRPr="006F6CD7">
        <w:rPr>
          <w:lang w:val="de-DE"/>
        </w:rPr>
        <w:t>W</w:t>
      </w:r>
      <w:bookmarkStart w:id="17" w:name="_CTVC001e0b455a488234195901b0b77471f0fb3"/>
      <w:r w:rsidRPr="006F6CD7">
        <w:rPr>
          <w:lang w:val="de-DE"/>
        </w:rPr>
        <w:t>issen</w:t>
      </w:r>
      <w:r w:rsidR="00084382" w:rsidRPr="006F6CD7">
        <w:rPr>
          <w:lang w:val="de-DE"/>
        </w:rPr>
        <w:t xml:space="preserve">, </w:t>
      </w:r>
      <w:r w:rsidR="0083699A" w:rsidRPr="006F6CD7">
        <w:rPr>
          <w:lang w:val="de-DE"/>
        </w:rPr>
        <w:t xml:space="preserve">Wissenschaft &amp; </w:t>
      </w:r>
      <w:bookmarkEnd w:id="17"/>
      <w:r w:rsidR="00B623A1" w:rsidRPr="006F6CD7">
        <w:rPr>
          <w:lang w:val="de-DE"/>
        </w:rPr>
        <w:t>Wissenschaftler</w:t>
      </w:r>
      <w:bookmarkEnd w:id="15"/>
      <w:bookmarkEnd w:id="16"/>
    </w:p>
    <w:p w14:paraId="5FB6BA92" w14:textId="7513BE2E" w:rsidR="00FA6DDB" w:rsidRPr="006F6CD7" w:rsidRDefault="007B5714" w:rsidP="00F64D6A">
      <w:pPr>
        <w:spacing w:line="360" w:lineRule="auto"/>
        <w:jc w:val="both"/>
        <w:rPr>
          <w:szCs w:val="24"/>
        </w:rPr>
      </w:pPr>
      <w:r w:rsidRPr="006F6CD7">
        <w:rPr>
          <w:szCs w:val="24"/>
        </w:rPr>
        <w:t xml:space="preserve">Die Brockhaus-Definition des Begriffes </w:t>
      </w:r>
      <w:r w:rsidR="005911B7">
        <w:rPr>
          <w:szCs w:val="24"/>
        </w:rPr>
        <w:t>„</w:t>
      </w:r>
      <w:r w:rsidRPr="00020C96">
        <w:rPr>
          <w:i/>
          <w:iCs/>
          <w:szCs w:val="24"/>
        </w:rPr>
        <w:t>Wissen</w:t>
      </w:r>
      <w:r w:rsidRPr="006F6CD7">
        <w:rPr>
          <w:szCs w:val="24"/>
        </w:rPr>
        <w:t xml:space="preserve">” lautet </w:t>
      </w:r>
      <w:r w:rsidR="00084382" w:rsidRPr="006F6CD7">
        <w:rPr>
          <w:szCs w:val="24"/>
        </w:rPr>
        <w:t>folgendermaßen</w:t>
      </w:r>
      <w:r w:rsidRPr="006F6CD7">
        <w:rPr>
          <w:szCs w:val="24"/>
        </w:rPr>
        <w:t>:</w:t>
      </w:r>
      <w:r w:rsidR="00907863" w:rsidRPr="006F6CD7">
        <w:rPr>
          <w:szCs w:val="24"/>
        </w:rPr>
        <w:t xml:space="preserve"> </w:t>
      </w:r>
      <w:bookmarkStart w:id="18" w:name="_CTVK0012d97b1d106b0462ab268ae7058ccdc82"/>
      <w:r w:rsidR="00907863" w:rsidRPr="006F6CD7">
        <w:rPr>
          <w:szCs w:val="24"/>
        </w:rPr>
        <w:t> </w:t>
      </w:r>
      <w:bookmarkEnd w:id="18"/>
      <w:r w:rsidR="005911B7">
        <w:rPr>
          <w:szCs w:val="24"/>
        </w:rPr>
        <w:t>„</w:t>
      </w:r>
      <w:bookmarkStart w:id="19" w:name="_CTVK00175789abcc52a47768dde2cad8d5def7b"/>
      <w:r w:rsidR="00907863" w:rsidRPr="006F6CD7">
        <w:rPr>
          <w:szCs w:val="24"/>
        </w:rPr>
        <w:t>Bezeichnung für ein kognitives Schema, das auf der Gesamtheit der Kenntnisse, die Individuen, Gruppen und sonstige Kollektive auf einem bestimmten Gebiet haben, gründet</w:t>
      </w:r>
      <w:bookmarkEnd w:id="19"/>
      <w:r w:rsidR="00907863" w:rsidRPr="006F6CD7">
        <w:rPr>
          <w:szCs w:val="24"/>
        </w:rPr>
        <w:t xml:space="preserve">.” </w:t>
      </w:r>
      <w:r w:rsidR="00F64D6A" w:rsidRPr="00F64D6A">
        <w:rPr>
          <w:szCs w:val="24"/>
          <w:lang w:val="en-US"/>
        </w:rPr>
        <w:t>(Wissen - Enzyklopädie - Brockhaus.de</w:t>
      </w:r>
      <w:r w:rsidR="00F64D6A">
        <w:rPr>
          <w:szCs w:val="24"/>
          <w:lang w:val="en-US"/>
        </w:rPr>
        <w:t xml:space="preserve"> </w:t>
      </w:r>
      <w:r w:rsidR="00F64D6A" w:rsidRPr="00F64D6A">
        <w:rPr>
          <w:szCs w:val="24"/>
          <w:lang w:val="en-US"/>
        </w:rPr>
        <w:t>2020)</w:t>
      </w:r>
      <w:r w:rsidR="000545BD" w:rsidRPr="006F6CD7">
        <w:rPr>
          <w:szCs w:val="24"/>
        </w:rPr>
        <w:t xml:space="preserve"> </w:t>
      </w:r>
      <w:r w:rsidR="00084382" w:rsidRPr="006F6CD7">
        <w:rPr>
          <w:szCs w:val="24"/>
        </w:rPr>
        <w:t>Auf Basis dieser</w:t>
      </w:r>
      <w:r w:rsidR="00931FD0" w:rsidRPr="006F6CD7">
        <w:rPr>
          <w:szCs w:val="24"/>
        </w:rPr>
        <w:t xml:space="preserve"> </w:t>
      </w:r>
      <w:r w:rsidR="00B623A1" w:rsidRPr="006F6CD7">
        <w:rPr>
          <w:szCs w:val="24"/>
        </w:rPr>
        <w:t>Betrachtungsweise</w:t>
      </w:r>
      <w:r w:rsidR="003D4B41" w:rsidRPr="006F6CD7">
        <w:rPr>
          <w:szCs w:val="24"/>
        </w:rPr>
        <w:t xml:space="preserve"> ist </w:t>
      </w:r>
      <w:r w:rsidR="006E2206" w:rsidRPr="006F6CD7">
        <w:rPr>
          <w:szCs w:val="24"/>
        </w:rPr>
        <w:t>Wissen</w:t>
      </w:r>
      <w:r w:rsidR="003D4B41" w:rsidRPr="006F6CD7">
        <w:rPr>
          <w:szCs w:val="24"/>
        </w:rPr>
        <w:t xml:space="preserve"> </w:t>
      </w:r>
      <w:r w:rsidR="003D3350" w:rsidRPr="006F6CD7">
        <w:rPr>
          <w:szCs w:val="24"/>
        </w:rPr>
        <w:t xml:space="preserve">ein Gut welches </w:t>
      </w:r>
      <w:r w:rsidR="00C77024" w:rsidRPr="006F6CD7">
        <w:rPr>
          <w:szCs w:val="24"/>
        </w:rPr>
        <w:t>beobach</w:t>
      </w:r>
      <w:r w:rsidR="005911B7">
        <w:rPr>
          <w:szCs w:val="24"/>
        </w:rPr>
        <w:t>t</w:t>
      </w:r>
      <w:r w:rsidR="00C77024" w:rsidRPr="006F6CD7">
        <w:rPr>
          <w:szCs w:val="24"/>
        </w:rPr>
        <w:t xml:space="preserve">et, </w:t>
      </w:r>
      <w:r w:rsidR="006E2206" w:rsidRPr="006F6CD7">
        <w:rPr>
          <w:szCs w:val="24"/>
        </w:rPr>
        <w:t xml:space="preserve">gesammelt, </w:t>
      </w:r>
      <w:r w:rsidR="00C77024" w:rsidRPr="006F6CD7">
        <w:rPr>
          <w:szCs w:val="24"/>
        </w:rPr>
        <w:t>aufbereitet</w:t>
      </w:r>
      <w:r w:rsidR="009A38E8" w:rsidRPr="006F6CD7">
        <w:rPr>
          <w:szCs w:val="24"/>
        </w:rPr>
        <w:t>,</w:t>
      </w:r>
      <w:r w:rsidR="00DC48EF" w:rsidRPr="006F6CD7">
        <w:rPr>
          <w:szCs w:val="24"/>
        </w:rPr>
        <w:t xml:space="preserve"> verknüpft,</w:t>
      </w:r>
      <w:r w:rsidR="00C77024" w:rsidRPr="006F6CD7">
        <w:rPr>
          <w:szCs w:val="24"/>
        </w:rPr>
        <w:t xml:space="preserve"> analysiert</w:t>
      </w:r>
      <w:r w:rsidR="009A38E8" w:rsidRPr="006F6CD7">
        <w:rPr>
          <w:szCs w:val="24"/>
        </w:rPr>
        <w:t>, überprüft</w:t>
      </w:r>
      <w:r w:rsidR="00C77024" w:rsidRPr="006F6CD7">
        <w:rPr>
          <w:szCs w:val="24"/>
        </w:rPr>
        <w:t xml:space="preserve"> und präsentiert </w:t>
      </w:r>
      <w:r w:rsidR="000A0C74" w:rsidRPr="006F6CD7">
        <w:rPr>
          <w:szCs w:val="24"/>
        </w:rPr>
        <w:t>werden</w:t>
      </w:r>
      <w:r w:rsidR="00C77024" w:rsidRPr="006F6CD7">
        <w:rPr>
          <w:szCs w:val="24"/>
        </w:rPr>
        <w:t xml:space="preserve"> kann</w:t>
      </w:r>
      <w:r w:rsidR="000A0C74" w:rsidRPr="006F6CD7">
        <w:rPr>
          <w:szCs w:val="24"/>
        </w:rPr>
        <w:t>.</w:t>
      </w:r>
      <w:r w:rsidR="00C77673" w:rsidRPr="006F6CD7">
        <w:rPr>
          <w:szCs w:val="24"/>
        </w:rPr>
        <w:t xml:space="preserve"> Wobei</w:t>
      </w:r>
      <w:bookmarkStart w:id="20" w:name="_CTVK001856a9a32013349deb5ee24249216fe14"/>
      <w:r w:rsidR="005D540D" w:rsidRPr="006F6CD7">
        <w:rPr>
          <w:szCs w:val="24"/>
        </w:rPr>
        <w:t xml:space="preserve"> </w:t>
      </w:r>
      <w:bookmarkStart w:id="21" w:name="_CTVK001a7c298a420ac4ada90ff24163c50efbb"/>
      <w:r w:rsidR="009A55DA">
        <w:rPr>
          <w:szCs w:val="24"/>
        </w:rPr>
        <w:t>„</w:t>
      </w:r>
      <w:r w:rsidR="005D540D" w:rsidRPr="006F6CD7">
        <w:rPr>
          <w:szCs w:val="24"/>
        </w:rPr>
        <w:t>an jedem Ort der Welt die Regeln, wie man vernünftig wissenschaftlich arbeitet, insgesamt gesehen dieselben sind, gleichgültig, auf welchem Niveau man arbeitet oder wie kompliziert die Angelegenheit is</w:t>
      </w:r>
      <w:bookmarkEnd w:id="21"/>
      <w:r w:rsidR="005D540D" w:rsidRPr="006F6CD7">
        <w:rPr>
          <w:szCs w:val="24"/>
        </w:rPr>
        <w:t xml:space="preserve">t” </w:t>
      </w:r>
      <w:sdt>
        <w:sdtPr>
          <w:rPr>
            <w:szCs w:val="24"/>
            <w:lang w:val="en-US"/>
          </w:rPr>
          <w:alias w:val="To edit, see citavi.com/edit"/>
          <w:tag w:val="CitaviPlaceholder#d007d1bb-6756-4af6-8925-d84544a453cd"/>
          <w:id w:val="185254611"/>
          <w:placeholder>
            <w:docPart w:val="DefaultPlaceholder_-1854013440"/>
          </w:placeholder>
        </w:sdtPr>
        <w:sdtContent>
          <w:r w:rsidR="005D540D" w:rsidRPr="00246D20">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djMjk4YTQtMjBhYy00YWRhLTkwZmYtMjQxNjNjNTBlZmJiIiwiSWQiOiI1OTcyZDdkMy1hN2RmLTQ1NmItYTRhZi1kNGZhYzk2M2EyZGEiLCJSYW5nZUxlbmd0aCI6MjEsIlJlZmVyZW5jZUlkIjoiOGUzZTBkY2ItMmEzZi00ZDQxLWJjNGQtNjgwNWU0YzIzMzk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}</w:instrText>
          </w:r>
          <w:r w:rsidR="005D540D" w:rsidRPr="00246D20">
            <w:rPr>
              <w:szCs w:val="24"/>
              <w:lang w:val="en-US"/>
            </w:rPr>
            <w:fldChar w:fldCharType="separate"/>
          </w:r>
          <w:r w:rsidR="00572B76" w:rsidRPr="006F6CD7">
            <w:rPr>
              <w:szCs w:val="24"/>
            </w:rPr>
            <w:t>(Eco und Schick 2005</w:t>
          </w:r>
          <w:r w:rsidR="00020C96">
            <w:rPr>
              <w:szCs w:val="24"/>
            </w:rPr>
            <w:t>, S. IX</w:t>
          </w:r>
          <w:r w:rsidR="00572B76" w:rsidRPr="006F6CD7">
            <w:rPr>
              <w:szCs w:val="24"/>
            </w:rPr>
            <w:t>)</w:t>
          </w:r>
          <w:r w:rsidR="005D540D" w:rsidRPr="00246D20">
            <w:rPr>
              <w:szCs w:val="24"/>
              <w:lang w:val="en-US"/>
            </w:rPr>
            <w:fldChar w:fldCharType="end"/>
          </w:r>
        </w:sdtContent>
      </w:sdt>
      <w:r w:rsidR="004128AF" w:rsidRPr="006F6CD7">
        <w:rPr>
          <w:szCs w:val="24"/>
        </w:rPr>
        <w:t xml:space="preserve">. </w:t>
      </w:r>
      <w:bookmarkStart w:id="22" w:name="_CTVK001aaf132a08557469bb8bf97caedce68a4"/>
      <w:r w:rsidR="000545BD" w:rsidRPr="006F6CD7">
        <w:rPr>
          <w:rFonts w:asciiTheme="minorHAnsi" w:hAnsiTheme="minorHAnsi" w:cstheme="minorBidi"/>
          <w:szCs w:val="24"/>
        </w:rPr>
        <w:t>Wird Wissen in einem bestimmten Kontext behandelt so entsteht</w:t>
      </w:r>
      <w:r w:rsidR="000545BD" w:rsidRPr="006F6CD7">
        <w:rPr>
          <w:rFonts w:asciiTheme="minorHAnsi" w:hAnsiTheme="minorHAnsi" w:cstheme="minorBidi"/>
          <w:szCs w:val="24"/>
        </w:rPr>
        <w:br/>
        <w:t xml:space="preserve">eine dezidierte Wissenschaft. Eine </w:t>
      </w:r>
      <w:bookmarkStart w:id="23" w:name="_CTVK002aaf132a08557469bb8bf97caedce68a4"/>
      <w:r w:rsidR="005911B7">
        <w:rPr>
          <w:rFonts w:asciiTheme="minorHAnsi" w:hAnsiTheme="minorHAnsi" w:cstheme="minorBidi"/>
          <w:szCs w:val="24"/>
        </w:rPr>
        <w:t>„</w:t>
      </w:r>
      <w:r w:rsidR="000545BD" w:rsidRPr="007610EC">
        <w:rPr>
          <w:rFonts w:asciiTheme="minorHAnsi" w:hAnsiTheme="minorHAnsi" w:cstheme="minorBidi"/>
          <w:szCs w:val="24"/>
        </w:rPr>
        <w:t>Wissenschaft erweitert</w:t>
      </w:r>
      <w:r w:rsidR="000545BD" w:rsidRPr="00246D20">
        <w:rPr>
          <w:rFonts w:asciiTheme="minorHAnsi" w:hAnsiTheme="minorHAnsi" w:cstheme="minorBidi"/>
        </w:rPr>
        <w:t xml:space="preserve"> bekanntes Wissen durch methodische und systematische Forschung und gibt das Wissen durch Veröffentlichungen und Lehre weiter</w:t>
      </w:r>
      <w:bookmarkEnd w:id="23"/>
      <w:r w:rsidR="000545BD" w:rsidRPr="00246D20">
        <w:rPr>
          <w:rFonts w:asciiTheme="minorHAnsi" w:hAnsiTheme="minorHAnsi" w:cstheme="minorBidi"/>
        </w:rPr>
        <w:t xml:space="preserve">.” </w:t>
      </w:r>
      <w:sdt>
        <w:sdtPr>
          <w:rPr>
            <w:rFonts w:asciiTheme="minorHAnsi" w:hAnsiTheme="minorHAnsi" w:cstheme="minorBidi"/>
          </w:rPr>
          <w:alias w:val="To edit, see citavi.com/edit"/>
          <w:tag w:val="CitaviPlaceholder#6390571d-69b1-4001-9b8e-5d69a960be26"/>
          <w:id w:val="1580397736"/>
          <w:placeholder>
            <w:docPart w:val="DefaultPlaceholder_-1854013440"/>
          </w:placeholder>
        </w:sdtPr>
        <w:sdtContent>
          <w:r w:rsidR="000545BD" w:rsidRPr="00246D20">
            <w:rPr>
              <w:rFonts w:asciiTheme="minorHAnsi" w:hAnsiTheme="minorHAnsi" w:cstheme="minorBidi"/>
            </w:rPr>
            <w:fldChar w:fldCharType="begin"/>
          </w:r>
          <w:r w:rsidR="00222759">
            <w:rPr>
              <w:rFonts w:asciiTheme="minorHAnsi" w:hAnsiTheme="minorHAnsi" w:cstheme="minorBid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I4YWU3N2MwMi0xYjI5LTQ3MjgtYWM2Yy02NTExMTRhYzEzO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2MzkwNTcxZC02OWIxLTQwMDEtOWI4ZS01ZDY5YTk2MGJlMjYiLCJUZXh0IjoiKEJhbHplcnQgZXQgYWwuIDIwMTcpIiwiV0FJVmVyc2lvbiI6IjYuNS4wLjAifQ==}</w:instrText>
          </w:r>
          <w:r w:rsidR="000545BD" w:rsidRPr="00246D20">
            <w:rPr>
              <w:rFonts w:asciiTheme="minorHAnsi" w:hAnsiTheme="minorHAnsi" w:cstheme="minorBidi"/>
            </w:rPr>
            <w:fldChar w:fldCharType="separate"/>
          </w:r>
          <w:r w:rsidR="00572B76">
            <w:rPr>
              <w:rFonts w:asciiTheme="minorHAnsi" w:hAnsiTheme="minorHAnsi" w:cstheme="minorBidi"/>
            </w:rPr>
            <w:t>(Balzert et al. 2017</w:t>
          </w:r>
          <w:r w:rsidR="00FB57C7">
            <w:rPr>
              <w:rFonts w:asciiTheme="minorHAnsi" w:hAnsiTheme="minorHAnsi" w:cstheme="minorBidi"/>
            </w:rPr>
            <w:t>, S.</w:t>
          </w:r>
          <w:r w:rsidR="001E56A3">
            <w:rPr>
              <w:rFonts w:asciiTheme="minorHAnsi" w:hAnsiTheme="minorHAnsi" w:cstheme="minorBidi"/>
            </w:rPr>
            <w:t>7</w:t>
          </w:r>
          <w:r w:rsidR="00572B76">
            <w:rPr>
              <w:rFonts w:asciiTheme="minorHAnsi" w:hAnsiTheme="minorHAnsi" w:cstheme="minorBidi"/>
            </w:rPr>
            <w:t>)</w:t>
          </w:r>
          <w:r w:rsidR="000545BD" w:rsidRPr="00246D20">
            <w:rPr>
              <w:rFonts w:asciiTheme="minorHAnsi" w:hAnsiTheme="minorHAnsi" w:cstheme="minorBidi"/>
            </w:rPr>
            <w:fldChar w:fldCharType="end"/>
          </w:r>
        </w:sdtContent>
      </w:sdt>
      <w:r w:rsidR="000545BD" w:rsidRPr="00BD4494">
        <w:rPr>
          <w:rFonts w:asciiTheme="minorHAnsi" w:hAnsiTheme="minorHAnsi" w:cstheme="minorBidi"/>
          <w:szCs w:val="24"/>
        </w:rPr>
        <w:t xml:space="preserve">. </w:t>
      </w:r>
      <w:r w:rsidR="005911B7" w:rsidRPr="00BD4494">
        <w:rPr>
          <w:rFonts w:asciiTheme="minorHAnsi" w:hAnsiTheme="minorHAnsi" w:cstheme="minorBidi"/>
          <w:szCs w:val="24"/>
        </w:rPr>
        <w:t>„</w:t>
      </w:r>
      <w:r w:rsidR="000545BD" w:rsidRPr="006F6CD7">
        <w:rPr>
          <w:rFonts w:asciiTheme="minorHAnsi" w:hAnsiTheme="minorHAnsi" w:cstheme="minorBidi"/>
          <w:szCs w:val="24"/>
        </w:rPr>
        <w:t xml:space="preserve">Die Ausführung hierbei </w:t>
      </w:r>
      <w:r w:rsidR="00FB4E1D">
        <w:rPr>
          <w:rFonts w:asciiTheme="minorHAnsi" w:hAnsiTheme="minorHAnsi" w:cstheme="minorBidi"/>
          <w:szCs w:val="24"/>
        </w:rPr>
        <w:t>übernehmen die</w:t>
      </w:r>
      <w:r w:rsidR="00FB57C7" w:rsidRPr="006F6CD7">
        <w:rPr>
          <w:rFonts w:asciiTheme="minorHAnsi" w:hAnsiTheme="minorHAnsi" w:cstheme="minorBidi"/>
          <w:szCs w:val="24"/>
        </w:rPr>
        <w:t xml:space="preserve"> </w:t>
      </w:r>
      <w:r w:rsidR="000545BD" w:rsidRPr="006F6CD7">
        <w:rPr>
          <w:rFonts w:asciiTheme="minorHAnsi" w:hAnsiTheme="minorHAnsi" w:cstheme="minorBidi"/>
          <w:szCs w:val="24"/>
        </w:rPr>
        <w:t>Wissenschaftler, deren Hauptaufgabe</w:t>
      </w:r>
      <w:r w:rsidR="00FB4E1D">
        <w:rPr>
          <w:rFonts w:asciiTheme="minorHAnsi" w:hAnsiTheme="minorHAnsi" w:cstheme="minorBidi"/>
          <w:szCs w:val="24"/>
        </w:rPr>
        <w:t xml:space="preserve"> es</w:t>
      </w:r>
      <w:r w:rsidR="000545BD" w:rsidRPr="006F6CD7">
        <w:rPr>
          <w:rFonts w:asciiTheme="minorHAnsi" w:hAnsiTheme="minorHAnsi" w:cstheme="minorBidi"/>
          <w:szCs w:val="24"/>
        </w:rPr>
        <w:t xml:space="preserve"> ist </w:t>
      </w:r>
      <w:r w:rsidR="009A55DA">
        <w:rPr>
          <w:szCs w:val="24"/>
        </w:rPr>
        <w:t>„</w:t>
      </w:r>
      <w:bookmarkStart w:id="24" w:name="_CTVK002856a9a32013349deb5ee24249216fe14"/>
      <w:r w:rsidR="00246D20" w:rsidRPr="006F6CD7">
        <w:rPr>
          <w:szCs w:val="24"/>
        </w:rPr>
        <w:t>mit Wissen richtig umzugehen und neue Erkenntnisse zu schaffen</w:t>
      </w:r>
      <w:bookmarkEnd w:id="24"/>
      <w:r w:rsidR="00246D20" w:rsidRPr="006F6CD7">
        <w:rPr>
          <w:szCs w:val="24"/>
        </w:rPr>
        <w:t xml:space="preserve">” </w:t>
      </w:r>
      <w:sdt>
        <w:sdtPr>
          <w:rPr>
            <w:szCs w:val="24"/>
            <w:lang w:val="en-US"/>
          </w:rPr>
          <w:alias w:val="To edit, see citavi.com/edit"/>
          <w:tag w:val="CitaviPlaceholder#9a46e9fd-3435-4069-8b95-7042ad7d4f3b"/>
          <w:id w:val="362869283"/>
          <w:placeholder>
            <w:docPart w:val="DefaultPlaceholder_-1854013440"/>
          </w:placeholder>
        </w:sdtPr>
        <w:sdtContent>
          <w:r w:rsidR="00246D20">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2YTlhMzItMDEzMy00OWRlLWI1ZWUtMjQyNDkyMTZmZTE0IiwiSWQiOiI5MDk3NjAzNi04YWUxLTRiNGEtYjg2Ny1hYWNhMjU3NTNmNT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OWE0NmU5ZmQtMzQzNS00MDY5LThiOTUtNzA0MmFkN2Q0ZjNiIiwiVGV4dCI6IihNYXJlZGl0aCBQZXJleiAyMDEwLCBTLiAxMzEpIiwiV0FJVmVyc2lvbiI6IjYuNS4wLjAifQ==}</w:instrText>
          </w:r>
          <w:r w:rsidR="00246D20">
            <w:rPr>
              <w:noProof/>
              <w:szCs w:val="24"/>
              <w:lang w:val="en-US"/>
            </w:rPr>
            <w:fldChar w:fldCharType="separate"/>
          </w:r>
          <w:r w:rsidR="00572B76" w:rsidRPr="006F6CD7">
            <w:rPr>
              <w:noProof/>
              <w:szCs w:val="24"/>
            </w:rPr>
            <w:t>(Maredith Perez 2010, S. 131)</w:t>
          </w:r>
          <w:r w:rsidR="00246D20">
            <w:rPr>
              <w:noProof/>
              <w:szCs w:val="24"/>
              <w:lang w:val="en-US"/>
            </w:rPr>
            <w:fldChar w:fldCharType="end"/>
          </w:r>
        </w:sdtContent>
      </w:sdt>
      <w:r w:rsidR="00246D20" w:rsidRPr="006F6CD7">
        <w:rPr>
          <w:szCs w:val="24"/>
        </w:rPr>
        <w:t>.</w:t>
      </w:r>
      <w:r w:rsidR="000545BD" w:rsidRPr="006F6CD7">
        <w:rPr>
          <w:rFonts w:asciiTheme="minorHAnsi" w:hAnsiTheme="minorHAnsi" w:cstheme="minorBidi"/>
          <w:szCs w:val="24"/>
        </w:rPr>
        <w:br/>
      </w:r>
    </w:p>
    <w:p w14:paraId="0C5C4BEA" w14:textId="4CDE2B58" w:rsidR="00FA6DDB" w:rsidRPr="006F6CD7" w:rsidRDefault="00FA6DDB" w:rsidP="00522BD9">
      <w:pPr>
        <w:pStyle w:val="berschrift2"/>
        <w:jc w:val="both"/>
        <w:rPr>
          <w:lang w:val="de-DE"/>
        </w:rPr>
      </w:pPr>
      <w:bookmarkStart w:id="25" w:name="_Toc58228383"/>
      <w:r w:rsidRPr="006F6CD7">
        <w:rPr>
          <w:lang w:val="de-DE"/>
        </w:rPr>
        <w:t>Wissenschaftliche Qualitätskriterien</w:t>
      </w:r>
      <w:bookmarkEnd w:id="25"/>
    </w:p>
    <w:bookmarkEnd w:id="20"/>
    <w:bookmarkEnd w:id="22"/>
    <w:p w14:paraId="3CB5EC88" w14:textId="09CD98C3" w:rsidR="008B3504" w:rsidRPr="006F6CD7" w:rsidRDefault="00E8436F" w:rsidP="00E32437">
      <w:pPr>
        <w:spacing w:line="360" w:lineRule="auto"/>
        <w:jc w:val="both"/>
        <w:rPr>
          <w:szCs w:val="24"/>
        </w:rPr>
      </w:pPr>
      <w:r w:rsidRPr="000545BD">
        <w:t>M</w:t>
      </w:r>
      <w:r w:rsidRPr="006F6CD7">
        <w:rPr>
          <w:szCs w:val="24"/>
        </w:rPr>
        <w:t xml:space="preserve">it dem Grundverständnis über den Begriff </w:t>
      </w:r>
      <w:r w:rsidR="002E5CCB" w:rsidRPr="006F6CD7">
        <w:rPr>
          <w:szCs w:val="24"/>
        </w:rPr>
        <w:t xml:space="preserve">Wissen, Wissenschaft und </w:t>
      </w:r>
      <w:r w:rsidR="00084382" w:rsidRPr="006F6CD7">
        <w:rPr>
          <w:szCs w:val="24"/>
        </w:rPr>
        <w:t>w</w:t>
      </w:r>
      <w:r w:rsidR="002E5CCB" w:rsidRPr="006F6CD7">
        <w:rPr>
          <w:szCs w:val="24"/>
        </w:rPr>
        <w:t xml:space="preserve">issenschaftliches Arbeiten </w:t>
      </w:r>
      <w:r w:rsidR="007669D6">
        <w:rPr>
          <w:szCs w:val="24"/>
        </w:rPr>
        <w:t>werden nachfolgend</w:t>
      </w:r>
      <w:r w:rsidR="002E5CCB" w:rsidRPr="006F6CD7">
        <w:rPr>
          <w:szCs w:val="24"/>
        </w:rPr>
        <w:t xml:space="preserve"> Qualitätskriterien und Standards heraus</w:t>
      </w:r>
      <w:r w:rsidR="009A26E1" w:rsidRPr="006F6CD7">
        <w:rPr>
          <w:szCs w:val="24"/>
        </w:rPr>
        <w:t>gea</w:t>
      </w:r>
      <w:r w:rsidR="00084382" w:rsidRPr="006F6CD7">
        <w:rPr>
          <w:szCs w:val="24"/>
        </w:rPr>
        <w:t>rb</w:t>
      </w:r>
      <w:r w:rsidR="009A26E1" w:rsidRPr="006F6CD7">
        <w:rPr>
          <w:szCs w:val="24"/>
        </w:rPr>
        <w:t>eitet</w:t>
      </w:r>
      <w:r w:rsidR="007669D6">
        <w:rPr>
          <w:szCs w:val="24"/>
        </w:rPr>
        <w:t>,</w:t>
      </w:r>
      <w:r w:rsidR="009A26E1" w:rsidRPr="006F6CD7">
        <w:rPr>
          <w:szCs w:val="24"/>
        </w:rPr>
        <w:t xml:space="preserve"> anhand welcher die wissensc</w:t>
      </w:r>
      <w:r w:rsidR="00084382" w:rsidRPr="006F6CD7">
        <w:rPr>
          <w:szCs w:val="24"/>
        </w:rPr>
        <w:t>ha</w:t>
      </w:r>
      <w:r w:rsidR="009A26E1" w:rsidRPr="006F6CD7">
        <w:rPr>
          <w:szCs w:val="24"/>
        </w:rPr>
        <w:t xml:space="preserve">ftlichen </w:t>
      </w:r>
      <w:r w:rsidR="00E35108" w:rsidRPr="006F6CD7">
        <w:rPr>
          <w:szCs w:val="24"/>
        </w:rPr>
        <w:t>Resultate</w:t>
      </w:r>
      <w:r w:rsidR="009A26E1" w:rsidRPr="006F6CD7">
        <w:rPr>
          <w:szCs w:val="24"/>
        </w:rPr>
        <w:t xml:space="preserve"> und </w:t>
      </w:r>
      <w:r w:rsidR="00286FF4" w:rsidRPr="006F6CD7">
        <w:rPr>
          <w:szCs w:val="24"/>
        </w:rPr>
        <w:t>Arbeiten</w:t>
      </w:r>
      <w:r w:rsidR="00E35108" w:rsidRPr="006F6CD7">
        <w:rPr>
          <w:szCs w:val="24"/>
        </w:rPr>
        <w:t xml:space="preserve"> in ihrer Güte</w:t>
      </w:r>
      <w:r w:rsidR="00286FF4" w:rsidRPr="006F6CD7">
        <w:rPr>
          <w:szCs w:val="24"/>
        </w:rPr>
        <w:t xml:space="preserve"> gemessen </w:t>
      </w:r>
      <w:r w:rsidR="00E35108" w:rsidRPr="006F6CD7">
        <w:rPr>
          <w:szCs w:val="24"/>
        </w:rPr>
        <w:t>werden</w:t>
      </w:r>
      <w:r w:rsidR="00286FF4" w:rsidRPr="006F6CD7">
        <w:rPr>
          <w:szCs w:val="24"/>
        </w:rPr>
        <w:t xml:space="preserve"> können. </w:t>
      </w:r>
      <w:r w:rsidRPr="006F6CD7">
        <w:rPr>
          <w:szCs w:val="24"/>
        </w:rPr>
        <w:t xml:space="preserve"> </w:t>
      </w:r>
      <w:bookmarkStart w:id="26" w:name="_CTVK0014a3399b1378d40eb9ed9e9b9b4f20fd3"/>
      <w:r w:rsidR="007669D6">
        <w:rPr>
          <w:szCs w:val="24"/>
        </w:rPr>
        <w:t>„</w:t>
      </w:r>
      <w:r w:rsidR="00286FF4" w:rsidRPr="006F6CD7">
        <w:rPr>
          <w:szCs w:val="24"/>
        </w:rPr>
        <w:t>Mithilfe von Ethikkommissionen, Kontrollinstanzen, Qualitätsrichtlinien und die Unterweisung des wissenschaftlichen Nachwuchses sorgt die internationale Scientific Community dafür, dass nur hochwertiges, abgesichertes Wissen veröffentlicht wird</w:t>
      </w:r>
      <w:bookmarkEnd w:id="26"/>
      <w:r w:rsidR="008B3504" w:rsidRPr="006F6CD7">
        <w:rPr>
          <w:szCs w:val="24"/>
        </w:rPr>
        <w:t>”</w:t>
      </w:r>
      <w:r w:rsidR="00286FF4" w:rsidRPr="006F6CD7">
        <w:rPr>
          <w:szCs w:val="24"/>
        </w:rPr>
        <w:t xml:space="preserve">  </w:t>
      </w:r>
      <w:sdt>
        <w:sdtPr>
          <w:rPr>
            <w:szCs w:val="24"/>
            <w:lang w:val="en-US"/>
          </w:rPr>
          <w:alias w:val="To edit, see citavi.com/edit"/>
          <w:tag w:val="CitaviPlaceholder#30d68617-48db-4142-891a-92ef99fa2bc2"/>
          <w:id w:val="-1587379324"/>
          <w:placeholder>
            <w:docPart w:val="DefaultPlaceholder_-1854013440"/>
          </w:placeholder>
        </w:sdtPr>
        <w:sdtContent>
          <w:r w:rsidR="00286FF4">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zMzk5YjEtMzc4ZC00MGViLTllZDktZTliOWI0ZjIwZmQzIiwiSWQiOiIzYzUwMTAzNS1lYmYyLTQ4N2MtOTcwNi1kZDkwNGNmYmQxZD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MGQ2ODYxNy00OGRiLTQxNDItODkxYS05MmVmOTlmYTJiYzIiLCJUZXh0IjoiKEJhbHplcnQgZXQgYWwuIDIwMTcpIiwiV0FJVmVyc2lvbiI6IjYuNS4wLjAifQ==}</w:instrText>
          </w:r>
          <w:r w:rsidR="00286FF4">
            <w:rPr>
              <w:noProof/>
              <w:szCs w:val="24"/>
              <w:lang w:val="en-US"/>
            </w:rPr>
            <w:fldChar w:fldCharType="separate"/>
          </w:r>
          <w:r w:rsidR="00572B76" w:rsidRPr="006F6CD7">
            <w:rPr>
              <w:noProof/>
              <w:szCs w:val="24"/>
            </w:rPr>
            <w:t>(Balzert et al. 2017</w:t>
          </w:r>
          <w:r w:rsidR="00120149">
            <w:rPr>
              <w:noProof/>
              <w:szCs w:val="24"/>
            </w:rPr>
            <w:t>, S.13</w:t>
          </w:r>
          <w:r w:rsidR="00572B76" w:rsidRPr="006F6CD7">
            <w:rPr>
              <w:noProof/>
              <w:szCs w:val="24"/>
            </w:rPr>
            <w:t>)</w:t>
          </w:r>
          <w:r w:rsidR="00286FF4">
            <w:rPr>
              <w:noProof/>
              <w:szCs w:val="24"/>
              <w:lang w:val="en-US"/>
            </w:rPr>
            <w:fldChar w:fldCharType="end"/>
          </w:r>
          <w:r w:rsidR="00084382" w:rsidRPr="006F6CD7">
            <w:rPr>
              <w:noProof/>
              <w:szCs w:val="24"/>
            </w:rPr>
            <w:t>.</w:t>
          </w:r>
        </w:sdtContent>
      </w:sdt>
    </w:p>
    <w:p w14:paraId="2A3FF706" w14:textId="7885E966" w:rsidR="00351B21" w:rsidRPr="006F6CD7" w:rsidRDefault="008B3504" w:rsidP="008F733C">
      <w:pPr>
        <w:spacing w:line="360" w:lineRule="auto"/>
        <w:jc w:val="both"/>
        <w:rPr>
          <w:szCs w:val="24"/>
        </w:rPr>
      </w:pPr>
      <w:r w:rsidRPr="006F6CD7">
        <w:rPr>
          <w:szCs w:val="24"/>
        </w:rPr>
        <w:t xml:space="preserve">Im </w:t>
      </w:r>
      <w:r w:rsidR="007669D6">
        <w:rPr>
          <w:szCs w:val="24"/>
        </w:rPr>
        <w:t>F</w:t>
      </w:r>
      <w:r w:rsidRPr="006F6CD7">
        <w:rPr>
          <w:szCs w:val="24"/>
        </w:rPr>
        <w:t>olgenden w</w:t>
      </w:r>
      <w:r w:rsidR="00084382" w:rsidRPr="006F6CD7">
        <w:rPr>
          <w:szCs w:val="24"/>
        </w:rPr>
        <w:t>e</w:t>
      </w:r>
      <w:r w:rsidRPr="006F6CD7">
        <w:rPr>
          <w:szCs w:val="24"/>
        </w:rPr>
        <w:t xml:space="preserve">rden die </w:t>
      </w:r>
      <w:r w:rsidR="00351B21" w:rsidRPr="006F6CD7">
        <w:rPr>
          <w:szCs w:val="24"/>
        </w:rPr>
        <w:t>12</w:t>
      </w:r>
      <w:r w:rsidR="00476A81" w:rsidRPr="006F6CD7">
        <w:rPr>
          <w:szCs w:val="24"/>
        </w:rPr>
        <w:t xml:space="preserve"> </w:t>
      </w:r>
      <w:r w:rsidR="008F733C" w:rsidRPr="006F6CD7">
        <w:rPr>
          <w:szCs w:val="24"/>
        </w:rPr>
        <w:t>wissenschaftlichen</w:t>
      </w:r>
      <w:r w:rsidR="00351B21" w:rsidRPr="006F6CD7">
        <w:rPr>
          <w:szCs w:val="24"/>
        </w:rPr>
        <w:t xml:space="preserve"> </w:t>
      </w:r>
      <w:r w:rsidR="00476A81" w:rsidRPr="006F6CD7">
        <w:rPr>
          <w:szCs w:val="24"/>
        </w:rPr>
        <w:t>Qualitätskriterien</w:t>
      </w:r>
      <w:r w:rsidR="00313ACD" w:rsidRPr="006F6CD7">
        <w:rPr>
          <w:szCs w:val="24"/>
        </w:rPr>
        <w:t xml:space="preserve"> nach Balzert</w:t>
      </w:r>
      <w:r w:rsidR="008F733C" w:rsidRPr="006F6CD7">
        <w:rPr>
          <w:szCs w:val="24"/>
        </w:rPr>
        <w:t xml:space="preserve"> in ihren Grundzügen</w:t>
      </w:r>
      <w:r w:rsidR="00476A81" w:rsidRPr="006F6CD7">
        <w:rPr>
          <w:szCs w:val="24"/>
        </w:rPr>
        <w:t xml:space="preserve"> gelistet und in ihrer Kern</w:t>
      </w:r>
      <w:r w:rsidR="00313ACD" w:rsidRPr="006F6CD7">
        <w:rPr>
          <w:szCs w:val="24"/>
        </w:rPr>
        <w:t>these</w:t>
      </w:r>
      <w:r w:rsidR="00FB4E1D">
        <w:rPr>
          <w:szCs w:val="24"/>
        </w:rPr>
        <w:t xml:space="preserve"> inform eines Zitates</w:t>
      </w:r>
      <w:r w:rsidR="00476A81" w:rsidRPr="006F6CD7">
        <w:rPr>
          <w:szCs w:val="24"/>
        </w:rPr>
        <w:t xml:space="preserve"> beschrieben</w:t>
      </w:r>
      <w:bookmarkStart w:id="27" w:name="_CTVK0017ca18415c57c4961bb4b6a083feb7ec3"/>
      <w:r w:rsidR="008F733C" w:rsidRPr="006F6CD7">
        <w:rPr>
          <w:szCs w:val="24"/>
        </w:rPr>
        <w:t xml:space="preserve">. </w:t>
      </w:r>
      <w:r w:rsidR="008F733C" w:rsidRPr="006F6CD7">
        <w:rPr>
          <w:szCs w:val="24"/>
        </w:rPr>
        <w:tab/>
      </w:r>
      <w:r w:rsidR="008F733C" w:rsidRPr="006F6CD7">
        <w:rPr>
          <w:szCs w:val="24"/>
        </w:rPr>
        <w:lastRenderedPageBreak/>
        <w:tab/>
      </w:r>
      <w:r w:rsidR="00351B21">
        <w:rPr>
          <w:noProof/>
          <w:szCs w:val="24"/>
          <w:lang w:eastAsia="de-DE"/>
        </w:rPr>
        <w:drawing>
          <wp:inline distT="0" distB="0" distL="0" distR="0" wp14:anchorId="0C491779" wp14:editId="6B162F02">
            <wp:extent cx="5760720" cy="3866515"/>
            <wp:effectExtent l="0" t="0" r="0" b="635"/>
            <wp:docPr id="1" name="Grafi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866515"/>
                    </a:xfrm>
                    <a:prstGeom prst="rect">
                      <a:avLst/>
                    </a:prstGeom>
                  </pic:spPr>
                </pic:pic>
              </a:graphicData>
            </a:graphic>
          </wp:inline>
        </w:drawing>
      </w:r>
      <w:bookmarkEnd w:id="27"/>
    </w:p>
    <w:p w14:paraId="72F45DF2" w14:textId="059643B6" w:rsidR="00E2591A" w:rsidRPr="0077243B" w:rsidRDefault="00351B21" w:rsidP="00E32437">
      <w:pPr>
        <w:pStyle w:val="Beschriftung"/>
        <w:jc w:val="both"/>
        <w:rPr>
          <w:lang w:val="de-DE"/>
        </w:rPr>
      </w:pPr>
      <w:r w:rsidRPr="0077243B">
        <w:rPr>
          <w:lang w:val="de-DE"/>
        </w:rPr>
        <w:t xml:space="preserve">Figure </w:t>
      </w:r>
      <w:r>
        <w:fldChar w:fldCharType="begin"/>
      </w:r>
      <w:r w:rsidRPr="0077243B">
        <w:rPr>
          <w:lang w:val="de-DE"/>
        </w:rPr>
        <w:instrText xml:space="preserve"> SEQ Figure \* ARABIC </w:instrText>
      </w:r>
      <w:r>
        <w:fldChar w:fldCharType="separate"/>
      </w:r>
      <w:r w:rsidRPr="0077243B">
        <w:rPr>
          <w:noProof/>
          <w:lang w:val="de-DE"/>
        </w:rPr>
        <w:t>1</w:t>
      </w:r>
      <w:r>
        <w:fldChar w:fldCharType="end"/>
      </w:r>
      <w:r w:rsidR="00E2591A" w:rsidRPr="0077243B">
        <w:rPr>
          <w:lang w:val="de-DE"/>
        </w:rPr>
        <w:t>Wissenschaftliche</w:t>
      </w:r>
      <w:r w:rsidR="00F64D6A">
        <w:rPr>
          <w:lang w:val="de-DE"/>
        </w:rPr>
        <w:t xml:space="preserve"> </w:t>
      </w:r>
      <w:r w:rsidR="00E2591A" w:rsidRPr="0077243B">
        <w:rPr>
          <w:lang w:val="de-DE"/>
        </w:rPr>
        <w:t>Qualitätkriterien</w:t>
      </w:r>
      <w:r w:rsidR="0077243B">
        <w:rPr>
          <w:lang w:val="de-DE"/>
        </w:rPr>
        <w:t xml:space="preserve"> </w:t>
      </w:r>
      <w:r w:rsidR="0077243B" w:rsidRPr="006F6CD7">
        <w:rPr>
          <w:szCs w:val="24"/>
          <w:lang w:val="de-DE"/>
        </w:rPr>
        <w:t xml:space="preserve">” </w:t>
      </w:r>
      <w:r w:rsidR="0077243B" w:rsidRPr="00086781">
        <w:rPr>
          <w:szCs w:val="24"/>
          <w:lang w:val="en-US"/>
        </w:rPr>
        <w:fldChar w:fldCharType="begin"/>
      </w:r>
      <w:r w:rsidR="0077243B" w:rsidRPr="006F6CD7">
        <w:rPr>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MxMDEwYzktNzI0My00NTc3LWE5NWItYjQzMjhmOGQxNzA0IiwiSWQiOiI1MGQ2YmNkNS01ZTdjLTQyYzctOGIwNy04MmU1ZGJmN2M5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w:instrText>
      </w:r>
      <w:r w:rsidR="0077243B">
        <w:rPr>
          <w:szCs w:val="24"/>
          <w:lang w:val="en-US"/>
        </w:rPr>
        <w:instrTex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NiN2IxMzI3LTY5NGYtNGM3Yi1hOTI1LTRkMWY2OWM3NjI2OSIsIlRleHQiOiIoQmFsemVydCBldCBhbC4gMjAxNykiLCJXQUlWZXJzaW9uIjoiNi41LjAuMCJ9}</w:instrText>
      </w:r>
      <w:r w:rsidR="0077243B" w:rsidRPr="00086781">
        <w:rPr>
          <w:szCs w:val="24"/>
          <w:lang w:val="en-US"/>
        </w:rPr>
        <w:fldChar w:fldCharType="separate"/>
      </w:r>
      <w:r w:rsidR="0077243B">
        <w:rPr>
          <w:szCs w:val="24"/>
          <w:lang w:val="en-US"/>
        </w:rPr>
        <w:t>(Balzert et al. 2017, S.13)</w:t>
      </w:r>
      <w:r w:rsidR="0077243B" w:rsidRPr="00086781">
        <w:rPr>
          <w:szCs w:val="24"/>
          <w:lang w:val="en-US"/>
        </w:rPr>
        <w:fldChar w:fldCharType="end"/>
      </w:r>
    </w:p>
    <w:p w14:paraId="23C4F2AB" w14:textId="4D8F37AC" w:rsidR="008A6461" w:rsidRPr="00086781" w:rsidRDefault="008A6461" w:rsidP="00086781">
      <w:pPr>
        <w:pStyle w:val="Listenabsatz"/>
        <w:numPr>
          <w:ilvl w:val="0"/>
          <w:numId w:val="11"/>
        </w:numPr>
        <w:spacing w:line="360" w:lineRule="auto"/>
        <w:jc w:val="both"/>
        <w:rPr>
          <w:szCs w:val="24"/>
          <w:lang w:val="en-US"/>
        </w:rPr>
      </w:pPr>
      <w:r w:rsidRPr="006F6CD7">
        <w:rPr>
          <w:b/>
          <w:bCs/>
          <w:lang w:val="de-DE"/>
        </w:rPr>
        <w:t>Ehrlichkeit</w:t>
      </w:r>
      <w:r w:rsidRPr="006F6CD7">
        <w:rPr>
          <w:lang w:val="de-DE"/>
        </w:rPr>
        <w:t xml:space="preserve"> </w:t>
      </w:r>
      <w:r w:rsidRPr="006F6CD7">
        <w:rPr>
          <w:lang w:val="de-DE"/>
        </w:rPr>
        <w:br/>
      </w:r>
      <w:bookmarkStart w:id="28" w:name="_CTVK001dc1010c972434577a95bb4328f8d1704"/>
      <w:r w:rsidR="007550B4">
        <w:rPr>
          <w:szCs w:val="24"/>
          <w:lang w:val="de-DE"/>
        </w:rPr>
        <w:t>„</w:t>
      </w:r>
      <w:r w:rsidRPr="006F6CD7">
        <w:rPr>
          <w:szCs w:val="24"/>
          <w:lang w:val="de-DE"/>
        </w:rPr>
        <w:t>Wer wissenschaftlich arbeitet, muss seine Beobachtungen und Erkenntnisse wahrheitsgemäß wiedergeben. Plagiate, Täuschungen, Datenmanipulationen und die Erfindung von Ergeb nissen sind betrügerische Delikte, welche die eigene Glaubwürdigkeit zerstören und Folgeschäden verursachen</w:t>
      </w:r>
      <w:bookmarkEnd w:id="28"/>
      <w:r w:rsidRPr="006F6CD7">
        <w:rPr>
          <w:szCs w:val="24"/>
          <w:lang w:val="de-DE"/>
        </w:rPr>
        <w:t xml:space="preserve">” </w:t>
      </w:r>
      <w:sdt>
        <w:sdtPr>
          <w:rPr>
            <w:szCs w:val="24"/>
            <w:lang w:val="en-US"/>
          </w:rPr>
          <w:alias w:val="To edit, see citavi.com/edit"/>
          <w:tag w:val="CitaviPlaceholder#3b7b1327-694f-4c7b-a925-4d1f69c76269"/>
          <w:id w:val="-1356886312"/>
          <w:placeholder>
            <w:docPart w:val="DefaultPlaceholder_-1854013440"/>
          </w:placeholder>
        </w:sdtPr>
        <w:sdtContent>
          <w:r w:rsidRPr="00086781">
            <w:rPr>
              <w:szCs w:val="24"/>
              <w:lang w:val="en-US"/>
            </w:rPr>
            <w:fldChar w:fldCharType="begin"/>
          </w:r>
          <w:r w:rsidR="00222759">
            <w:rPr>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MxMDEwYzktNzI0My00NTc3LWE5NWItYjQzMjhmOGQxNzA0IiwiSWQiOiI1MGQ2YmNkNS01ZTdjLTQyYzctOGIwNy04MmU1ZGJmN2M5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YjdiMTMyNy02OTRmLTRjN2ItYTkyNS00ZDFmNjljNzYyNjkiLCJUZXh0IjoiKEJhbHplcnQgZXQgYWwuIDIwMTcpIiwiV0FJVmVyc2lvbiI6IjYuNS4wLjAifQ==}</w:instrText>
          </w:r>
          <w:r w:rsidRPr="00086781">
            <w:rPr>
              <w:szCs w:val="24"/>
              <w:lang w:val="en-US"/>
            </w:rPr>
            <w:fldChar w:fldCharType="separate"/>
          </w:r>
          <w:r w:rsidR="00572B76">
            <w:rPr>
              <w:szCs w:val="24"/>
              <w:lang w:val="en-US"/>
            </w:rPr>
            <w:t>(Balzert et al. 2017</w:t>
          </w:r>
          <w:r w:rsidR="00375583">
            <w:rPr>
              <w:szCs w:val="24"/>
              <w:lang w:val="en-US"/>
            </w:rPr>
            <w:t>, S.15</w:t>
          </w:r>
          <w:r w:rsidR="00572B76">
            <w:rPr>
              <w:szCs w:val="24"/>
              <w:lang w:val="en-US"/>
            </w:rPr>
            <w:t>)</w:t>
          </w:r>
          <w:r w:rsidRPr="00086781">
            <w:rPr>
              <w:szCs w:val="24"/>
              <w:lang w:val="en-US"/>
            </w:rPr>
            <w:fldChar w:fldCharType="end"/>
          </w:r>
          <w:r w:rsidR="00313ACD">
            <w:rPr>
              <w:szCs w:val="24"/>
              <w:lang w:val="en-US"/>
            </w:rPr>
            <w:t>.</w:t>
          </w:r>
        </w:sdtContent>
      </w:sdt>
    </w:p>
    <w:p w14:paraId="559E575F" w14:textId="1C43B410" w:rsidR="004C6D12" w:rsidRPr="00086781" w:rsidRDefault="004C6D12" w:rsidP="00086781">
      <w:pPr>
        <w:pStyle w:val="Listenabsatz"/>
        <w:numPr>
          <w:ilvl w:val="0"/>
          <w:numId w:val="11"/>
        </w:numPr>
        <w:spacing w:line="360" w:lineRule="auto"/>
        <w:jc w:val="both"/>
        <w:rPr>
          <w:szCs w:val="24"/>
          <w:lang w:val="en-US"/>
        </w:rPr>
      </w:pPr>
      <w:r w:rsidRPr="006F6CD7">
        <w:rPr>
          <w:b/>
          <w:bCs/>
          <w:lang w:val="de-DE"/>
        </w:rPr>
        <w:t>Realibilität</w:t>
      </w:r>
      <w:r w:rsidR="00AF6BB8" w:rsidRPr="006F6CD7">
        <w:rPr>
          <w:lang w:val="de-DE"/>
        </w:rPr>
        <w:br/>
      </w:r>
      <w:bookmarkStart w:id="29" w:name="_CTVK0014f765b292f974409b94720917f72c3ab"/>
      <w:r w:rsidR="007550B4">
        <w:rPr>
          <w:szCs w:val="24"/>
          <w:lang w:val="de-DE"/>
        </w:rPr>
        <w:t>„</w:t>
      </w:r>
      <w:r w:rsidR="00AF6BB8" w:rsidRPr="006F6CD7">
        <w:rPr>
          <w:szCs w:val="24"/>
          <w:lang w:val="de-DE"/>
        </w:rPr>
        <w:t>Ein hoher Grad an Reliabilität bedeutet, dass die Messinstrumente höchst zuverlässig messen und dass die gewonnenen Messergebnisse stabil sind. Bei einer Wiederholung der Unte</w:t>
      </w:r>
      <w:r w:rsidR="00084382" w:rsidRPr="006F6CD7">
        <w:rPr>
          <w:szCs w:val="24"/>
          <w:lang w:val="de-DE"/>
        </w:rPr>
        <w:t>r</w:t>
      </w:r>
      <w:r w:rsidR="00AF6BB8" w:rsidRPr="006F6CD7">
        <w:rPr>
          <w:szCs w:val="24"/>
          <w:lang w:val="de-DE"/>
        </w:rPr>
        <w:t>suchung mit den gleichen Geräten und Methoden müssen andere Personen zu den gleichen Ergebnissen kommen</w:t>
      </w:r>
      <w:bookmarkEnd w:id="29"/>
      <w:r w:rsidR="00313ACD" w:rsidRPr="006F6CD7">
        <w:rPr>
          <w:szCs w:val="24"/>
          <w:lang w:val="de-DE"/>
        </w:rPr>
        <w:t>”</w:t>
      </w:r>
      <w:r w:rsidR="00AF6BB8" w:rsidRPr="006F6CD7">
        <w:rPr>
          <w:szCs w:val="24"/>
          <w:lang w:val="de-DE"/>
        </w:rPr>
        <w:t xml:space="preserve"> </w:t>
      </w:r>
      <w:sdt>
        <w:sdtPr>
          <w:rPr>
            <w:szCs w:val="24"/>
            <w:lang w:val="en-US"/>
          </w:rPr>
          <w:alias w:val="To edit, see citavi.com/edit"/>
          <w:tag w:val="CitaviPlaceholder#88fc734c-5eaf-4360-9e91-cd2609438c85"/>
          <w:id w:val="-1609115046"/>
          <w:placeholder>
            <w:docPart w:val="DefaultPlaceholder_-1854013440"/>
          </w:placeholder>
        </w:sdtPr>
        <w:sdtContent>
          <w:r w:rsidR="00AF6BB8" w:rsidRPr="00086781">
            <w:rPr>
              <w:szCs w:val="24"/>
              <w:lang w:val="en-US"/>
            </w:rPr>
            <w:fldChar w:fldCharType="begin"/>
          </w:r>
          <w:r w:rsidR="00222759">
            <w:rPr>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3NjViMjktMmY5Ny00NDA5LWI5NDctMjA5MTdmNzJjM2FiIiwiSWQiOiI0YjZlMGQ4MC1lMzliLTQ0ZTYtYTI4MC1iODQ4NDk4YmQ1Mm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4OGZjNzM0Yy01ZWFmLTQzNjAtOWU5MS1jZDI2MDk0MzhjODUiLCJUZXh0IjoiKEJhbHplcnQgZXQgYWwuIDIwMTcpIiwiV0FJVmVyc2lvbiI6IjYuNS4wLjAifQ==}</w:instrText>
          </w:r>
          <w:r w:rsidR="00AF6BB8" w:rsidRPr="00086781">
            <w:rPr>
              <w:szCs w:val="24"/>
              <w:lang w:val="en-US"/>
            </w:rPr>
            <w:fldChar w:fldCharType="separate"/>
          </w:r>
          <w:r w:rsidR="00572B76">
            <w:rPr>
              <w:szCs w:val="24"/>
              <w:lang w:val="en-US"/>
            </w:rPr>
            <w:t>(Balzert et al. 2017</w:t>
          </w:r>
          <w:r w:rsidR="00F04C0E">
            <w:rPr>
              <w:szCs w:val="24"/>
              <w:lang w:val="en-US"/>
            </w:rPr>
            <w:t>, S</w:t>
          </w:r>
          <w:r w:rsidR="0077243B">
            <w:rPr>
              <w:szCs w:val="24"/>
              <w:lang w:val="en-US"/>
            </w:rPr>
            <w:t>.</w:t>
          </w:r>
          <w:r w:rsidR="00F04C0E">
            <w:rPr>
              <w:szCs w:val="24"/>
              <w:lang w:val="en-US"/>
            </w:rPr>
            <w:t>26</w:t>
          </w:r>
          <w:r w:rsidR="00572B76">
            <w:rPr>
              <w:szCs w:val="24"/>
              <w:lang w:val="en-US"/>
            </w:rPr>
            <w:t>)</w:t>
          </w:r>
          <w:r w:rsidR="00AF6BB8" w:rsidRPr="00086781">
            <w:rPr>
              <w:szCs w:val="24"/>
              <w:lang w:val="en-US"/>
            </w:rPr>
            <w:fldChar w:fldCharType="end"/>
          </w:r>
        </w:sdtContent>
      </w:sdt>
      <w:r w:rsidR="00313ACD">
        <w:rPr>
          <w:szCs w:val="24"/>
          <w:lang w:val="en-US"/>
        </w:rPr>
        <w:t>.</w:t>
      </w:r>
    </w:p>
    <w:p w14:paraId="368ABBC4" w14:textId="02D67AF9" w:rsidR="004C6D12" w:rsidRPr="00512155" w:rsidRDefault="004C6D12" w:rsidP="00086781">
      <w:pPr>
        <w:pStyle w:val="Listenabsatz"/>
        <w:numPr>
          <w:ilvl w:val="0"/>
          <w:numId w:val="11"/>
        </w:numPr>
        <w:spacing w:line="360" w:lineRule="auto"/>
        <w:jc w:val="both"/>
        <w:rPr>
          <w:bCs/>
        </w:rPr>
      </w:pPr>
      <w:r w:rsidRPr="006F6CD7">
        <w:rPr>
          <w:b/>
          <w:lang w:val="de-DE"/>
        </w:rPr>
        <w:t>Überprüfbarkeit</w:t>
      </w:r>
      <w:r w:rsidR="00617DEC" w:rsidRPr="006F6CD7">
        <w:rPr>
          <w:b/>
          <w:lang w:val="de-DE"/>
        </w:rPr>
        <w:br/>
      </w:r>
      <w:bookmarkStart w:id="30" w:name="_CTVK00182517fcf952240f4a85c4022c253995f"/>
      <w:r w:rsidR="007550B4">
        <w:rPr>
          <w:lang w:val="de-DE"/>
        </w:rPr>
        <w:t>„</w:t>
      </w:r>
      <w:r w:rsidR="00617DEC" w:rsidRPr="006F6CD7">
        <w:rPr>
          <w:lang w:val="de-DE"/>
        </w:rPr>
        <w:t>Was verifiziert werden kann, gilt als vorläufig gesichert. Was</w:t>
      </w:r>
      <w:r w:rsidR="00512155" w:rsidRPr="006F6CD7">
        <w:rPr>
          <w:lang w:val="de-DE"/>
        </w:rPr>
        <w:t xml:space="preserve"> </w:t>
      </w:r>
      <w:r w:rsidR="00617DEC" w:rsidRPr="006F6CD7">
        <w:rPr>
          <w:lang w:val="de-DE"/>
        </w:rPr>
        <w:t>nicht falsifizierbar und keiner Kritik zugänglich ist, hat keine wissenschaftliche Relevanz. Kritik und Widerlegungsversuche ermöglichen Fehlerkorrekturen. Wiederholte Überprüfungen, die mit Änderungen und Verbesserungen</w:t>
      </w:r>
      <w:r w:rsidR="00512155" w:rsidRPr="006F6CD7">
        <w:rPr>
          <w:lang w:val="de-DE"/>
        </w:rPr>
        <w:t xml:space="preserve"> e</w:t>
      </w:r>
      <w:r w:rsidR="00617DEC" w:rsidRPr="006F6CD7">
        <w:rPr>
          <w:lang w:val="de-DE"/>
        </w:rPr>
        <w:t>inhergehen, führen schrittweise zu hochwertigen Lösungen</w:t>
      </w:r>
      <w:bookmarkEnd w:id="30"/>
      <w:r w:rsidR="00313ACD" w:rsidRPr="006F6CD7">
        <w:rPr>
          <w:lang w:val="de-DE"/>
        </w:rPr>
        <w:t>”</w:t>
      </w:r>
      <w:r w:rsidR="00617DEC" w:rsidRPr="006F6CD7">
        <w:rPr>
          <w:lang w:val="de-DE"/>
        </w:rPr>
        <w:t xml:space="preserve"> </w:t>
      </w:r>
      <w:sdt>
        <w:sdtPr>
          <w:rPr>
            <w:lang w:val="en-US"/>
          </w:rPr>
          <w:alias w:val="To edit, see citavi.com/edit"/>
          <w:tag w:val="CitaviPlaceholder#da4197e6-d74d-412a-bd5f-57cc906a2bb2"/>
          <w:id w:val="-846945202"/>
          <w:placeholder>
            <w:docPart w:val="DefaultPlaceholder_-1854013440"/>
          </w:placeholder>
        </w:sdtPr>
        <w:sdtContent>
          <w:r w:rsidR="00617DEC" w:rsidRPr="00512155">
            <w:rPr>
              <w:noProof/>
              <w:lang w:val="en-US"/>
            </w:rPr>
            <w:fldChar w:fldCharType="begin"/>
          </w:r>
          <w:r w:rsidR="0022275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I1MTdmY2YtOTUyMi00MGY0LWE4NWMtNDAyMmMyNTM5OTVmIiwiSWQiOiJhODlkNDgxYi0wMGM5LTRjM2ItYWFjNS1hNjIxZWQ4MzNhN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TQxOTdlNi1kNzRkLTQxMmEtYmQ1Zi01N2NjOTA2YTJiYjIiLCJUZXh0IjoiKEJhbHplcnQgZXQgYWwuIDIwMTcpIiwiV0FJVmVyc2lvbiI6IjYuNS4wLjAifQ==}</w:instrText>
          </w:r>
          <w:r w:rsidR="00617DEC" w:rsidRPr="00512155">
            <w:rPr>
              <w:noProof/>
              <w:lang w:val="en-US"/>
            </w:rPr>
            <w:fldChar w:fldCharType="separate"/>
          </w:r>
          <w:r w:rsidR="00572B76">
            <w:rPr>
              <w:noProof/>
              <w:lang w:val="en-US"/>
            </w:rPr>
            <w:t>(Balzert et al. 2017</w:t>
          </w:r>
          <w:r w:rsidR="001802DB">
            <w:rPr>
              <w:noProof/>
              <w:lang w:val="en-US"/>
            </w:rPr>
            <w:t>, S.21</w:t>
          </w:r>
          <w:r w:rsidR="00572B76">
            <w:rPr>
              <w:noProof/>
              <w:lang w:val="en-US"/>
            </w:rPr>
            <w:t>)</w:t>
          </w:r>
          <w:r w:rsidR="00617DEC" w:rsidRPr="00512155">
            <w:rPr>
              <w:noProof/>
              <w:lang w:val="en-US"/>
            </w:rPr>
            <w:fldChar w:fldCharType="end"/>
          </w:r>
          <w:r w:rsidR="00313ACD">
            <w:rPr>
              <w:noProof/>
              <w:lang w:val="en-US"/>
            </w:rPr>
            <w:t>.</w:t>
          </w:r>
        </w:sdtContent>
      </w:sdt>
    </w:p>
    <w:p w14:paraId="03522965" w14:textId="6C07D39B" w:rsidR="00574DF6" w:rsidRPr="008A6461" w:rsidRDefault="004C6D12" w:rsidP="00086781">
      <w:pPr>
        <w:pStyle w:val="Listenabsatz"/>
        <w:numPr>
          <w:ilvl w:val="0"/>
          <w:numId w:val="11"/>
        </w:numPr>
        <w:spacing w:line="360" w:lineRule="auto"/>
        <w:jc w:val="both"/>
      </w:pPr>
      <w:r w:rsidRPr="006F6CD7">
        <w:rPr>
          <w:b/>
          <w:bCs/>
          <w:lang w:val="de-DE"/>
        </w:rPr>
        <w:lastRenderedPageBreak/>
        <w:t>O</w:t>
      </w:r>
      <w:r w:rsidRPr="006F6CD7">
        <w:rPr>
          <w:b/>
          <w:bCs/>
          <w:color w:val="000000"/>
          <w:szCs w:val="24"/>
          <w:lang w:val="de-DE"/>
        </w:rPr>
        <w:t>bjektivität</w:t>
      </w:r>
      <w:r w:rsidR="00574DF6" w:rsidRPr="006F6CD7">
        <w:rPr>
          <w:color w:val="000000"/>
          <w:szCs w:val="24"/>
          <w:lang w:val="de-DE"/>
        </w:rPr>
        <w:br/>
      </w:r>
      <w:r w:rsidR="007550B4">
        <w:rPr>
          <w:color w:val="000000"/>
          <w:szCs w:val="24"/>
          <w:lang w:val="de-DE"/>
        </w:rPr>
        <w:t>„</w:t>
      </w:r>
      <w:r w:rsidR="00574DF6" w:rsidRPr="006F6CD7">
        <w:rPr>
          <w:color w:val="000000"/>
          <w:szCs w:val="24"/>
          <w:lang w:val="de-DE"/>
        </w:rPr>
        <w:t>Die Inhalte von wissenschaftlichen Arbeiten sollen sachlich, vorurteilsfrei und so neutral wie möglich sein. Persönliche Gemütsregungen und Vorlieben des Autors werden nicht einbezogen. Denn die neutrale Haltung ist eine Voraussetzung dafür, dass sich andere Menschen mit den Inhalten der Arbeit ungehindert und ohne Angst vor Manipulationen beschäftigen können</w:t>
      </w:r>
      <w:sdt>
        <w:sdtPr>
          <w:rPr>
            <w:lang w:val="en-US"/>
          </w:rPr>
          <w:alias w:val="To edit, see citavi.com/edit"/>
          <w:tag w:val="CitaviPlaceholder#dc614457-32e1-4115-a00d-486ff110d967"/>
          <w:id w:val="-216744198"/>
          <w:placeholder>
            <w:docPart w:val="7C513C19CF0A49E699A095530F01E447"/>
          </w:placeholder>
        </w:sdtPr>
        <w:sdtContent>
          <w:r w:rsidR="00313ACD" w:rsidRPr="006F6CD7">
            <w:rPr>
              <w:lang w:val="de-DE"/>
            </w:rPr>
            <w:t>“</w:t>
          </w:r>
          <w:r w:rsidR="00574DF6" w:rsidRPr="00574DF6">
            <w:rPr>
              <w:noProof/>
              <w:color w:val="000000"/>
              <w:szCs w:val="24"/>
              <w:lang w:val="en-US"/>
            </w:rPr>
            <w:fldChar w:fldCharType="begin"/>
          </w:r>
          <w:r w:rsidR="00222759">
            <w:rPr>
              <w:noProof/>
              <w:color w:val="000000"/>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YxYTZjNjEtNTVjOS00ZmJhLTliYmUtNTRmNWI0OGE3NGZhIiwiSWQiOiIyMzVlNDYzYi1lNGIzLTQ3YjktYThmNy02YzAyNzc3NTczYTA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zYxNDQ1Ny0zMmUxLTQxMTUtYTAwZC00ODZmZjExMGQ5NjciLCJUZXh0IjoiKEJhbHplcnQgZXQgYWwuIDIwMTcpIiwiV0FJVmVyc2lvbiI6IjYuNS4wLjAifQ==}</w:instrText>
          </w:r>
          <w:r w:rsidR="00574DF6" w:rsidRPr="00574DF6">
            <w:rPr>
              <w:noProof/>
              <w:color w:val="000000"/>
              <w:szCs w:val="24"/>
              <w:lang w:val="en-US"/>
            </w:rPr>
            <w:fldChar w:fldCharType="separate"/>
          </w:r>
          <w:r w:rsidR="00572B76">
            <w:rPr>
              <w:noProof/>
              <w:color w:val="000000"/>
              <w:szCs w:val="24"/>
              <w:lang w:val="en-US"/>
            </w:rPr>
            <w:t>(Balzert et al. 2017</w:t>
          </w:r>
          <w:r w:rsidR="00F177B0">
            <w:rPr>
              <w:noProof/>
              <w:color w:val="000000"/>
              <w:szCs w:val="24"/>
              <w:lang w:val="en-US"/>
            </w:rPr>
            <w:t>, S.18</w:t>
          </w:r>
          <w:r w:rsidR="00572B76">
            <w:rPr>
              <w:noProof/>
              <w:color w:val="000000"/>
              <w:szCs w:val="24"/>
              <w:lang w:val="en-US"/>
            </w:rPr>
            <w:t>)</w:t>
          </w:r>
          <w:r w:rsidR="00574DF6" w:rsidRPr="00574DF6">
            <w:rPr>
              <w:noProof/>
              <w:color w:val="000000"/>
              <w:szCs w:val="24"/>
              <w:lang w:val="en-US"/>
            </w:rPr>
            <w:fldChar w:fldCharType="end"/>
          </w:r>
          <w:r w:rsidR="00313ACD">
            <w:rPr>
              <w:noProof/>
              <w:color w:val="000000"/>
              <w:szCs w:val="24"/>
              <w:lang w:val="en-US"/>
            </w:rPr>
            <w:t>.</w:t>
          </w:r>
        </w:sdtContent>
      </w:sdt>
    </w:p>
    <w:p w14:paraId="710E8E8B" w14:textId="318A3089" w:rsidR="004C6D12" w:rsidRPr="004C6D12" w:rsidRDefault="004C6D12" w:rsidP="00086781">
      <w:pPr>
        <w:pStyle w:val="Listenabsatz"/>
        <w:numPr>
          <w:ilvl w:val="0"/>
          <w:numId w:val="11"/>
        </w:numPr>
        <w:spacing w:line="360" w:lineRule="auto"/>
        <w:jc w:val="both"/>
      </w:pPr>
      <w:r w:rsidRPr="006F6CD7">
        <w:rPr>
          <w:b/>
          <w:bCs/>
          <w:color w:val="000000"/>
          <w:szCs w:val="24"/>
          <w:lang w:val="de-DE"/>
        </w:rPr>
        <w:t>Verständlichkeit</w:t>
      </w:r>
      <w:r w:rsidR="00D02E58" w:rsidRPr="006F6CD7">
        <w:rPr>
          <w:color w:val="000000"/>
          <w:szCs w:val="24"/>
          <w:lang w:val="de-DE"/>
        </w:rPr>
        <w:br/>
      </w:r>
      <w:bookmarkStart w:id="31" w:name="_CTVK001c5a63d03d8fc4c85bbd4e7aefeadb75b"/>
      <w:r w:rsidR="007550B4">
        <w:rPr>
          <w:color w:val="000000"/>
          <w:szCs w:val="24"/>
          <w:lang w:val="de-DE"/>
        </w:rPr>
        <w:t>„</w:t>
      </w:r>
      <w:r w:rsidR="00D02E58" w:rsidRPr="006F6CD7">
        <w:rPr>
          <w:color w:val="000000"/>
          <w:szCs w:val="24"/>
          <w:lang w:val="de-DE"/>
        </w:rPr>
        <w:t>Leser sollen schnell eine Übersicht gewinnen und die Inhalte der Arbeit gut verstehen können. Standardisierte Bestandteile wie die Gliederung, Verzeichnisse und Anhänge erleichtern dem Leser die Navigation und liefern hilfreiche Zusatzinformationen</w:t>
      </w:r>
      <w:bookmarkEnd w:id="31"/>
      <w:r w:rsidR="00313ACD" w:rsidRPr="006F6CD7">
        <w:rPr>
          <w:color w:val="000000"/>
          <w:szCs w:val="24"/>
          <w:lang w:val="de-DE"/>
        </w:rPr>
        <w:t>”</w:t>
      </w:r>
      <w:r w:rsidR="00D02E58" w:rsidRPr="006F6CD7">
        <w:rPr>
          <w:color w:val="000000"/>
          <w:szCs w:val="24"/>
          <w:lang w:val="de-DE"/>
        </w:rPr>
        <w:t xml:space="preserve"> </w:t>
      </w:r>
      <w:sdt>
        <w:sdtPr>
          <w:rPr>
            <w:lang w:val="en-US"/>
          </w:rPr>
          <w:alias w:val="To edit, see citavi.com/edit"/>
          <w:tag w:val="CitaviPlaceholder#552b7d6b-c1f4-4527-835b-c1596906cd59"/>
          <w:id w:val="1671371596"/>
          <w:placeholder>
            <w:docPart w:val="B091F0F703D04EDFA0340F154996C5EF"/>
          </w:placeholder>
        </w:sdtPr>
        <w:sdtContent>
          <w:r w:rsidR="00D02E58" w:rsidRPr="00D02E58">
            <w:rPr>
              <w:noProof/>
              <w:color w:val="000000"/>
              <w:szCs w:val="24"/>
              <w:lang w:val="en-US"/>
            </w:rPr>
            <w:fldChar w:fldCharType="begin"/>
          </w:r>
          <w:r w:rsidR="00222759">
            <w:rPr>
              <w:noProof/>
              <w:color w:val="000000"/>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hNjNkMDMtZDhmYy00Yzg1LWJiZDQtZTdhZWZlYWRiNzViIiwiSWQiOiIwNzczMGMzMS02N2VhLTRmOTktYWM4My1mZTU1MWFiOTcwZG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NTJiN2Q2Yi1jMWY0LTQ1MjctODM1Yi1jMTU5NjkwNmNkNTkiLCJUZXh0IjoiKEJhbHplcnQgZXQgYWwuIDIwMTcpIiwiV0FJVmVyc2lvbiI6IjYuNS4wLjAifQ==}</w:instrText>
          </w:r>
          <w:r w:rsidR="00D02E58" w:rsidRPr="00D02E58">
            <w:rPr>
              <w:noProof/>
              <w:color w:val="000000"/>
              <w:szCs w:val="24"/>
              <w:lang w:val="en-US"/>
            </w:rPr>
            <w:fldChar w:fldCharType="separate"/>
          </w:r>
          <w:r w:rsidR="00572B76">
            <w:rPr>
              <w:noProof/>
              <w:color w:val="000000"/>
              <w:szCs w:val="24"/>
              <w:lang w:val="en-US"/>
            </w:rPr>
            <w:t>(Balzert et al. 2017</w:t>
          </w:r>
          <w:r w:rsidR="001F79AA">
            <w:rPr>
              <w:noProof/>
              <w:color w:val="000000"/>
              <w:szCs w:val="24"/>
              <w:lang w:val="en-US"/>
            </w:rPr>
            <w:t>, S.29</w:t>
          </w:r>
          <w:r w:rsidR="00572B76">
            <w:rPr>
              <w:noProof/>
              <w:color w:val="000000"/>
              <w:szCs w:val="24"/>
              <w:lang w:val="en-US"/>
            </w:rPr>
            <w:t>)</w:t>
          </w:r>
          <w:r w:rsidR="00D02E58" w:rsidRPr="00D02E58">
            <w:rPr>
              <w:noProof/>
              <w:color w:val="000000"/>
              <w:szCs w:val="24"/>
              <w:lang w:val="en-US"/>
            </w:rPr>
            <w:fldChar w:fldCharType="end"/>
          </w:r>
          <w:r w:rsidR="00313ACD">
            <w:rPr>
              <w:noProof/>
              <w:color w:val="000000"/>
              <w:szCs w:val="24"/>
              <w:lang w:val="en-US"/>
            </w:rPr>
            <w:t>.</w:t>
          </w:r>
        </w:sdtContent>
      </w:sdt>
    </w:p>
    <w:p w14:paraId="567F5676" w14:textId="761B1C19" w:rsidR="004C6D12" w:rsidRPr="008F715F" w:rsidRDefault="008F715F" w:rsidP="00086781">
      <w:pPr>
        <w:pStyle w:val="Listenabsatz"/>
        <w:numPr>
          <w:ilvl w:val="0"/>
          <w:numId w:val="11"/>
        </w:numPr>
        <w:spacing w:line="360" w:lineRule="auto"/>
        <w:jc w:val="both"/>
      </w:pPr>
      <w:r w:rsidRPr="006F6CD7">
        <w:rPr>
          <w:b/>
          <w:bCs/>
          <w:color w:val="000000"/>
          <w:szCs w:val="24"/>
          <w:lang w:val="de-DE"/>
        </w:rPr>
        <w:t>Relevanz</w:t>
      </w:r>
      <w:r w:rsidR="00DF0145" w:rsidRPr="006F6CD7">
        <w:rPr>
          <w:b/>
          <w:bCs/>
          <w:color w:val="000000"/>
          <w:szCs w:val="24"/>
          <w:lang w:val="de-DE"/>
        </w:rPr>
        <w:br/>
      </w:r>
      <w:bookmarkStart w:id="32" w:name="_CTVK00146995130153343e1b457f1951a0df3c6"/>
      <w:r w:rsidR="007550B4">
        <w:rPr>
          <w:lang w:val="de-DE"/>
        </w:rPr>
        <w:t>„</w:t>
      </w:r>
      <w:r w:rsidR="00DF0145" w:rsidRPr="006F6CD7">
        <w:rPr>
          <w:lang w:val="de-DE"/>
        </w:rPr>
        <w:t>Relevant ist, was im Fachgebiet neues Wissen schafft. Relevant ist zugleich, was zum wissenschaftlichen Fortschritt beiträgt. Relevant sind Inhalte, die einen hohen Informationswert haben. Wichtig und belangvoll sind außerdem Untersuchungen und wissenschaftliche Arbeiten, die helfen, Praxisprobleme zu lösen</w:t>
      </w:r>
      <w:bookmarkEnd w:id="32"/>
      <w:r w:rsidR="00313ACD" w:rsidRPr="006F6CD7">
        <w:rPr>
          <w:lang w:val="de-DE"/>
        </w:rPr>
        <w:t>”</w:t>
      </w:r>
      <w:r w:rsidR="00DF0145" w:rsidRPr="006F6CD7">
        <w:rPr>
          <w:lang w:val="de-DE"/>
        </w:rPr>
        <w:t xml:space="preserve"> </w:t>
      </w:r>
      <w:sdt>
        <w:sdtPr>
          <w:rPr>
            <w:lang w:val="en-US"/>
          </w:rPr>
          <w:alias w:val="To edit, see citavi.com/edit"/>
          <w:tag w:val="CitaviPlaceholder#ca48c32a-89bb-4f79-987e-09233fc22170"/>
          <w:id w:val="167452855"/>
          <w:placeholder>
            <w:docPart w:val="DefaultPlaceholder_-1854013440"/>
          </w:placeholder>
        </w:sdtPr>
        <w:sdtContent>
          <w:r w:rsidR="00DF0145" w:rsidRPr="00DF0145">
            <w:rPr>
              <w:noProof/>
              <w:lang w:val="en-US"/>
            </w:rPr>
            <w:fldChar w:fldCharType="begin"/>
          </w:r>
          <w:r w:rsidR="0022275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Y5OTUxMzAtMTUzMy00M2UxLWI0NTctZjE5NTFhMGRmM2M2IiwiSWQiOiIxYjRlOGNjOS04OGE0LTQzZWEtYTY0Yy03Zjk2NGQzYTBiM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jYTQ4YzMyYS04OWJiLTRmNzktOTg3ZS0wOTIzM2ZjMjIxNzAiLCJUZXh0IjoiKEJhbHplcnQgZXQgYWwuIDIwMTcpIiwiV0FJVmVyc2lvbiI6IjYuNS4wLjAifQ==}</w:instrText>
          </w:r>
          <w:r w:rsidR="00DF0145" w:rsidRPr="00DF0145">
            <w:rPr>
              <w:noProof/>
              <w:lang w:val="en-US"/>
            </w:rPr>
            <w:fldChar w:fldCharType="separate"/>
          </w:r>
          <w:r w:rsidR="00572B76">
            <w:rPr>
              <w:noProof/>
              <w:lang w:val="en-US"/>
            </w:rPr>
            <w:t>(Balzert et al. 2017</w:t>
          </w:r>
          <w:r w:rsidR="005C6460">
            <w:rPr>
              <w:noProof/>
              <w:lang w:val="en-US"/>
            </w:rPr>
            <w:t>, S.32</w:t>
          </w:r>
          <w:r w:rsidR="00572B76">
            <w:rPr>
              <w:noProof/>
              <w:lang w:val="en-US"/>
            </w:rPr>
            <w:t>)</w:t>
          </w:r>
          <w:r w:rsidR="00DF0145" w:rsidRPr="00DF0145">
            <w:rPr>
              <w:noProof/>
              <w:lang w:val="en-US"/>
            </w:rPr>
            <w:fldChar w:fldCharType="end"/>
          </w:r>
          <w:r w:rsidR="00313ACD">
            <w:rPr>
              <w:noProof/>
              <w:lang w:val="en-US"/>
            </w:rPr>
            <w:t>.</w:t>
          </w:r>
        </w:sdtContent>
      </w:sdt>
    </w:p>
    <w:p w14:paraId="6E24DBAF" w14:textId="3CC31B69" w:rsidR="008F715F" w:rsidRPr="008F715F" w:rsidRDefault="008F715F" w:rsidP="00086781">
      <w:pPr>
        <w:pStyle w:val="Listenabsatz"/>
        <w:numPr>
          <w:ilvl w:val="0"/>
          <w:numId w:val="11"/>
        </w:numPr>
        <w:spacing w:line="360" w:lineRule="auto"/>
        <w:jc w:val="both"/>
      </w:pPr>
      <w:r w:rsidRPr="006F6CD7">
        <w:rPr>
          <w:b/>
          <w:bCs/>
          <w:color w:val="000000"/>
          <w:szCs w:val="24"/>
          <w:lang w:val="de-DE"/>
        </w:rPr>
        <w:t>Logische Arguementation</w:t>
      </w:r>
      <w:r w:rsidR="00DF0145" w:rsidRPr="006F6CD7">
        <w:rPr>
          <w:b/>
          <w:bCs/>
          <w:color w:val="000000"/>
          <w:szCs w:val="24"/>
          <w:lang w:val="de-DE"/>
        </w:rPr>
        <w:tab/>
      </w:r>
      <w:r w:rsidR="00DF0145" w:rsidRPr="006F6CD7">
        <w:rPr>
          <w:b/>
          <w:bCs/>
          <w:color w:val="000000"/>
          <w:szCs w:val="24"/>
          <w:lang w:val="de-DE"/>
        </w:rPr>
        <w:br/>
      </w:r>
      <w:bookmarkStart w:id="33" w:name="_CTVK001ec43ecbb454a43058a75e62c9cdf5eff"/>
      <w:r w:rsidR="007550B4">
        <w:rPr>
          <w:lang w:val="de-DE"/>
        </w:rPr>
        <w:t>„</w:t>
      </w:r>
      <w:r w:rsidR="00DF0145" w:rsidRPr="006F6CD7">
        <w:rPr>
          <w:lang w:val="de-DE"/>
        </w:rPr>
        <w:t xml:space="preserve">Logisch richtig zu argumentieren bedeutet: folgerichtig zu denken, die eigenen Argumente </w:t>
      </w:r>
      <w:r w:rsidR="00F60137" w:rsidRPr="006F6CD7">
        <w:rPr>
          <w:lang w:val="de-DE"/>
        </w:rPr>
        <w:t>a</w:t>
      </w:r>
      <w:r w:rsidR="00DF0145" w:rsidRPr="006F6CD7">
        <w:rPr>
          <w:lang w:val="de-DE"/>
        </w:rPr>
        <w:t>usreichend zu begründen und korrekte Schlussfolgerungen zu ziehen. Durch die Überprüfung der</w:t>
      </w:r>
      <w:r w:rsidR="00F60137" w:rsidRPr="006F6CD7">
        <w:rPr>
          <w:lang w:val="de-DE"/>
        </w:rPr>
        <w:t xml:space="preserve"> </w:t>
      </w:r>
      <w:r w:rsidR="00DF0145" w:rsidRPr="006F6CD7">
        <w:rPr>
          <w:lang w:val="de-DE"/>
        </w:rPr>
        <w:t>Argumente gelingt es, Fehlschlüsse zu erkennen</w:t>
      </w:r>
      <w:bookmarkEnd w:id="33"/>
      <w:r w:rsidR="00313ACD" w:rsidRPr="006F6CD7">
        <w:rPr>
          <w:lang w:val="de-DE"/>
        </w:rPr>
        <w:t>”</w:t>
      </w:r>
      <w:r w:rsidR="00DF0145" w:rsidRPr="006F6CD7">
        <w:rPr>
          <w:lang w:val="de-DE"/>
        </w:rPr>
        <w:t xml:space="preserve"> </w:t>
      </w:r>
      <w:sdt>
        <w:sdtPr>
          <w:rPr>
            <w:lang w:val="en-US"/>
          </w:rPr>
          <w:alias w:val="To edit, see citavi.com/edit"/>
          <w:tag w:val="CitaviPlaceholder#53690c19-f4be-408c-80b3-4049b07aa02f"/>
          <w:id w:val="-1912152231"/>
          <w:placeholder>
            <w:docPart w:val="DefaultPlaceholder_-1854013440"/>
          </w:placeholder>
        </w:sdtPr>
        <w:sdtContent>
          <w:r w:rsidR="00DF0145" w:rsidRPr="00F60137">
            <w:rPr>
              <w:noProof/>
              <w:lang w:val="en-US"/>
            </w:rPr>
            <w:fldChar w:fldCharType="begin"/>
          </w:r>
          <w:r w:rsidR="0022275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M0M2VjYmItNDU0YS00MzA1LThhNzUtZTYyYzljZGY1ZWZmIiwiSWQiOiI0MjIzZWE3NS1kNmM4LTRkMDQtYjc1NC1hY2NiYmVlNzA3N2Y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MzY5MGMxOS1mNGJlLTQwOGMtODBiMy00MDQ5YjA3YWEwMmYiLCJUZXh0IjoiKEJhbHplcnQgZXQgYWwuIDIwMTcpIiwiV0FJVmVyc2lvbiI6IjYuNS4wLjAifQ==}</w:instrText>
          </w:r>
          <w:r w:rsidR="00DF0145" w:rsidRPr="00F60137">
            <w:rPr>
              <w:noProof/>
              <w:lang w:val="en-US"/>
            </w:rPr>
            <w:fldChar w:fldCharType="separate"/>
          </w:r>
          <w:r w:rsidR="00572B76">
            <w:rPr>
              <w:noProof/>
              <w:lang w:val="en-US"/>
            </w:rPr>
            <w:t>(Balzert et al. 2017</w:t>
          </w:r>
          <w:r w:rsidR="00AB5A4A">
            <w:rPr>
              <w:noProof/>
              <w:lang w:val="en-US"/>
            </w:rPr>
            <w:t>, S</w:t>
          </w:r>
          <w:r w:rsidR="002E4D27">
            <w:rPr>
              <w:noProof/>
              <w:lang w:val="en-US"/>
            </w:rPr>
            <w:t>.</w:t>
          </w:r>
          <w:r w:rsidR="00AB5A4A">
            <w:rPr>
              <w:noProof/>
              <w:lang w:val="en-US"/>
            </w:rPr>
            <w:t>34</w:t>
          </w:r>
          <w:r w:rsidR="00572B76">
            <w:rPr>
              <w:noProof/>
              <w:lang w:val="en-US"/>
            </w:rPr>
            <w:t>)</w:t>
          </w:r>
          <w:r w:rsidR="00DF0145" w:rsidRPr="00F60137">
            <w:rPr>
              <w:noProof/>
              <w:lang w:val="en-US"/>
            </w:rPr>
            <w:fldChar w:fldCharType="end"/>
          </w:r>
          <w:r w:rsidR="00313ACD">
            <w:rPr>
              <w:noProof/>
              <w:lang w:val="en-US"/>
            </w:rPr>
            <w:t>.</w:t>
          </w:r>
        </w:sdtContent>
      </w:sdt>
    </w:p>
    <w:p w14:paraId="170CBB38" w14:textId="2D736268" w:rsidR="00F60137" w:rsidRPr="008F715F" w:rsidRDefault="008F715F" w:rsidP="00086781">
      <w:pPr>
        <w:pStyle w:val="Listenabsatz"/>
        <w:numPr>
          <w:ilvl w:val="0"/>
          <w:numId w:val="11"/>
        </w:numPr>
        <w:spacing w:line="360" w:lineRule="auto"/>
        <w:jc w:val="both"/>
      </w:pPr>
      <w:r w:rsidRPr="006F6CD7">
        <w:rPr>
          <w:b/>
          <w:bCs/>
          <w:color w:val="000000"/>
          <w:szCs w:val="24"/>
          <w:lang w:val="de-DE"/>
        </w:rPr>
        <w:t>Nachvollziehbarkeit</w:t>
      </w:r>
      <w:bookmarkStart w:id="34" w:name="_CTVK00195425172d8d948989bf20109f7c6c270"/>
      <w:r w:rsidR="00F60137" w:rsidRPr="006F6CD7">
        <w:rPr>
          <w:b/>
          <w:bCs/>
          <w:color w:val="000000"/>
          <w:szCs w:val="24"/>
          <w:lang w:val="de-DE"/>
        </w:rPr>
        <w:br/>
      </w:r>
      <w:r w:rsidR="007550B4">
        <w:rPr>
          <w:lang w:val="de-DE"/>
        </w:rPr>
        <w:t>„</w:t>
      </w:r>
      <w:r w:rsidR="00F60137" w:rsidRPr="006F6CD7">
        <w:rPr>
          <w:lang w:val="de-DE"/>
        </w:rPr>
        <w:t>Die Inhalte wissenschaftlicher Arbeiten müssen für andere Personen nachvollziehbar sein. Ob dies gelingt, hängt davon ab, in welchem Ausmaß grundlegende Qualitätskriterien erfüllt werden</w:t>
      </w:r>
      <w:bookmarkEnd w:id="34"/>
      <w:r w:rsidR="00313ACD" w:rsidRPr="006F6CD7">
        <w:rPr>
          <w:lang w:val="de-DE"/>
        </w:rPr>
        <w:t>”</w:t>
      </w:r>
      <w:r w:rsidR="00F60137" w:rsidRPr="006F6CD7">
        <w:rPr>
          <w:lang w:val="de-DE"/>
        </w:rPr>
        <w:t xml:space="preserve"> </w:t>
      </w:r>
      <w:sdt>
        <w:sdtPr>
          <w:rPr>
            <w:lang w:val="en-US"/>
          </w:rPr>
          <w:alias w:val="To edit, see citavi.com/edit"/>
          <w:tag w:val="CitaviPlaceholder#0cddd03b-a94c-4508-9473-e37b42daee76"/>
          <w:id w:val="210160632"/>
          <w:placeholder>
            <w:docPart w:val="DefaultPlaceholder_-1854013440"/>
          </w:placeholder>
        </w:sdtPr>
        <w:sdtContent>
          <w:r w:rsidR="00F60137" w:rsidRPr="00F60137">
            <w:rPr>
              <w:noProof/>
              <w:lang w:val="en-US"/>
            </w:rPr>
            <w:fldChar w:fldCharType="begin"/>
          </w:r>
          <w:r w:rsidR="0022275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U0MjUxNzItZDhkOS00ODk4LTliZjItMDEwOWY3YzZjMjcwIiwiSWQiOiJkNzBiNTJkMS0wODU5LTQ4MmItOGJhZi02MDhiZmJmODI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wY2RkZDAzYi1hOTRjLTQ1MDgtOTQ3My1lMzdiNDJkYWVlNzYiLCJUZXh0IjoiKEJhbHplcnQgZXQgYWwuIDIwMTcpIiwiV0FJVmVyc2lvbiI6IjYuNS4wLjAifQ==}</w:instrText>
          </w:r>
          <w:r w:rsidR="00F60137" w:rsidRPr="00F60137">
            <w:rPr>
              <w:noProof/>
              <w:lang w:val="en-US"/>
            </w:rPr>
            <w:fldChar w:fldCharType="separate"/>
          </w:r>
          <w:r w:rsidR="00572B76">
            <w:rPr>
              <w:noProof/>
              <w:lang w:val="en-US"/>
            </w:rPr>
            <w:t>(Balzert et al. 2017</w:t>
          </w:r>
          <w:r w:rsidR="0053255B">
            <w:rPr>
              <w:noProof/>
              <w:lang w:val="en-US"/>
            </w:rPr>
            <w:t>, S</w:t>
          </w:r>
          <w:r w:rsidR="001D6B8E">
            <w:rPr>
              <w:noProof/>
              <w:lang w:val="en-US"/>
            </w:rPr>
            <w:t>.</w:t>
          </w:r>
          <w:r w:rsidR="0053255B">
            <w:rPr>
              <w:noProof/>
              <w:lang w:val="en-US"/>
            </w:rPr>
            <w:t>43</w:t>
          </w:r>
          <w:r w:rsidR="00572B76">
            <w:rPr>
              <w:noProof/>
              <w:lang w:val="en-US"/>
            </w:rPr>
            <w:t>)</w:t>
          </w:r>
          <w:r w:rsidR="00F60137" w:rsidRPr="00F60137">
            <w:rPr>
              <w:noProof/>
              <w:lang w:val="en-US"/>
            </w:rPr>
            <w:fldChar w:fldCharType="end"/>
          </w:r>
          <w:r w:rsidR="00313ACD">
            <w:rPr>
              <w:noProof/>
              <w:lang w:val="en-US"/>
            </w:rPr>
            <w:t>.</w:t>
          </w:r>
        </w:sdtContent>
      </w:sdt>
    </w:p>
    <w:p w14:paraId="5E770385" w14:textId="0D008281" w:rsidR="00F60137" w:rsidRPr="008F715F" w:rsidRDefault="008F715F" w:rsidP="00086781">
      <w:pPr>
        <w:pStyle w:val="Listenabsatz"/>
        <w:numPr>
          <w:ilvl w:val="0"/>
          <w:numId w:val="11"/>
        </w:numPr>
        <w:spacing w:line="360" w:lineRule="auto"/>
        <w:jc w:val="both"/>
      </w:pPr>
      <w:r w:rsidRPr="006F6CD7">
        <w:rPr>
          <w:b/>
          <w:bCs/>
          <w:color w:val="000000"/>
          <w:szCs w:val="24"/>
          <w:lang w:val="de-DE"/>
        </w:rPr>
        <w:t>Fairness</w:t>
      </w:r>
      <w:bookmarkStart w:id="35" w:name="_CTVK00130504588d68f4b619537544e421e136f"/>
      <w:r w:rsidR="00F60137" w:rsidRPr="006F6CD7">
        <w:rPr>
          <w:b/>
          <w:bCs/>
          <w:color w:val="000000"/>
          <w:szCs w:val="24"/>
          <w:lang w:val="de-DE"/>
        </w:rPr>
        <w:br/>
      </w:r>
      <w:r w:rsidR="007550B4">
        <w:rPr>
          <w:lang w:val="de-DE"/>
        </w:rPr>
        <w:t>„</w:t>
      </w:r>
      <w:r w:rsidR="00F60137" w:rsidRPr="006F6CD7">
        <w:rPr>
          <w:lang w:val="de-DE"/>
        </w:rPr>
        <w:t>Fairness ist auch in der Wissenschaft eine geschätzte Verhaltensweise, denn sie erleichtert die Kommunikation und den langfristigen Erhalt weltweiter Kooperationen. Zur Fairness gehören Ehrlichkeit, Unparteilichkeit, Kollegialität, gegenseitiger Respekt und die ehrliche Anerkennung der Leistung anderer Personen</w:t>
      </w:r>
      <w:bookmarkEnd w:id="35"/>
      <w:r w:rsidR="00E16033" w:rsidRPr="006F6CD7">
        <w:rPr>
          <w:lang w:val="de-DE"/>
        </w:rPr>
        <w:t>”</w:t>
      </w:r>
      <w:r w:rsidR="00F60137" w:rsidRPr="006F6CD7">
        <w:rPr>
          <w:lang w:val="de-DE"/>
        </w:rPr>
        <w:t xml:space="preserve"> </w:t>
      </w:r>
      <w:sdt>
        <w:sdtPr>
          <w:rPr>
            <w:lang w:val="en-US"/>
          </w:rPr>
          <w:alias w:val="To edit, see citavi.com/edit"/>
          <w:tag w:val="CitaviPlaceholder#6340efb0-e20e-4280-b823-eaa7909d9170"/>
          <w:id w:val="-1280412970"/>
          <w:placeholder>
            <w:docPart w:val="DefaultPlaceholder_-1854013440"/>
          </w:placeholder>
        </w:sdtPr>
        <w:sdtContent>
          <w:r w:rsidR="00F60137" w:rsidRPr="00F60137">
            <w:rPr>
              <w:noProof/>
              <w:lang w:val="en-US"/>
            </w:rPr>
            <w:fldChar w:fldCharType="begin"/>
          </w:r>
          <w:r w:rsidR="0022275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1MDQ1ODgtZDY4Zi00YjYxLTk1MzctNTQ0ZTQyMWUxMzZmIiwiSWQiOiJlNzk3ZjZkZC02MjRmLTQ4OWMtOWVkZC02ODkwMmQ2MzFkZD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2MzQwZWZiMC1lMjBlLTQyODAtYjgyMy1lYWE3OTA5ZDkxNzAiLCJUZXh0IjoiKEJhbHplcnQgZXQgYWwuIDIwMTcpIiwiV0FJVmVyc2lvbiI6IjYuNS4wLjAifQ==}</w:instrText>
          </w:r>
          <w:r w:rsidR="00F60137" w:rsidRPr="00F60137">
            <w:rPr>
              <w:noProof/>
              <w:lang w:val="en-US"/>
            </w:rPr>
            <w:fldChar w:fldCharType="separate"/>
          </w:r>
          <w:r w:rsidR="00572B76">
            <w:rPr>
              <w:noProof/>
              <w:lang w:val="en-US"/>
            </w:rPr>
            <w:t>(Balzert et al. 2017</w:t>
          </w:r>
          <w:r w:rsidR="005D0179">
            <w:rPr>
              <w:noProof/>
              <w:lang w:val="en-US"/>
            </w:rPr>
            <w:t>, S.45</w:t>
          </w:r>
          <w:r w:rsidR="00572B76">
            <w:rPr>
              <w:noProof/>
              <w:lang w:val="en-US"/>
            </w:rPr>
            <w:t>)</w:t>
          </w:r>
          <w:r w:rsidR="00F60137" w:rsidRPr="00F60137">
            <w:rPr>
              <w:noProof/>
              <w:lang w:val="en-US"/>
            </w:rPr>
            <w:fldChar w:fldCharType="end"/>
          </w:r>
          <w:r w:rsidR="00E16033">
            <w:rPr>
              <w:noProof/>
              <w:lang w:val="en-US"/>
            </w:rPr>
            <w:t>.</w:t>
          </w:r>
        </w:sdtContent>
      </w:sdt>
    </w:p>
    <w:p w14:paraId="16CEFDA7" w14:textId="5C3E4EF4" w:rsidR="00F60137" w:rsidRPr="008F715F" w:rsidRDefault="008F715F" w:rsidP="00086781">
      <w:pPr>
        <w:pStyle w:val="Listenabsatz"/>
        <w:numPr>
          <w:ilvl w:val="0"/>
          <w:numId w:val="11"/>
        </w:numPr>
        <w:spacing w:line="360" w:lineRule="auto"/>
        <w:jc w:val="both"/>
      </w:pPr>
      <w:r w:rsidRPr="006F6CD7">
        <w:rPr>
          <w:b/>
          <w:bCs/>
          <w:color w:val="000000"/>
          <w:szCs w:val="24"/>
          <w:lang w:val="de-DE"/>
        </w:rPr>
        <w:t>Verantwortung</w:t>
      </w:r>
      <w:bookmarkStart w:id="36" w:name="_CTVK001a98e2a0ff70e4ff88c24b1133b807ad5"/>
      <w:r w:rsidR="00E62709" w:rsidRPr="006F6CD7">
        <w:rPr>
          <w:b/>
          <w:bCs/>
          <w:color w:val="000000"/>
          <w:szCs w:val="24"/>
          <w:lang w:val="de-DE"/>
        </w:rPr>
        <w:br/>
      </w:r>
      <w:r w:rsidR="007550B4">
        <w:rPr>
          <w:lang w:val="de-DE"/>
        </w:rPr>
        <w:t>„</w:t>
      </w:r>
      <w:r w:rsidR="00F60137" w:rsidRPr="006F6CD7">
        <w:rPr>
          <w:lang w:val="de-DE"/>
        </w:rPr>
        <w:t>Zur Ethik in der Wissenschaft gehört die Übernahme von Verantwortung. Sie umfasst als wissenschaftliches Qualitätskriterium folgende Dimensionen: Selbstverantwortung, Verantwortung gegenüber dem Arbeitsteam, auch im Rahmen von Kooperationen, Verantwortung gegenüber der Wissenschaft als System und Verantwortung im Hinblick auf die internen und externen Folgen der eigenen wissenschaftlichen Beiträge</w:t>
      </w:r>
      <w:bookmarkEnd w:id="36"/>
      <w:r w:rsidR="00E16033" w:rsidRPr="006F6CD7">
        <w:rPr>
          <w:lang w:val="de-DE"/>
        </w:rPr>
        <w:t>”</w:t>
      </w:r>
      <w:r w:rsidR="00F60137" w:rsidRPr="006F6CD7">
        <w:rPr>
          <w:lang w:val="de-DE"/>
        </w:rPr>
        <w:t xml:space="preserve"> </w:t>
      </w:r>
      <w:sdt>
        <w:sdtPr>
          <w:rPr>
            <w:lang w:val="en-US"/>
          </w:rPr>
          <w:alias w:val="To edit, see citavi.com/edit"/>
          <w:tag w:val="CitaviPlaceholder#9369bfc3-c96c-48c4-9cc5-f335b056c385"/>
          <w:id w:val="-1961034632"/>
          <w:placeholder>
            <w:docPart w:val="DefaultPlaceholder_-1854013440"/>
          </w:placeholder>
        </w:sdtPr>
        <w:sdtContent>
          <w:r w:rsidR="00F60137" w:rsidRPr="00E62709">
            <w:rPr>
              <w:noProof/>
              <w:lang w:val="en-US"/>
            </w:rPr>
            <w:fldChar w:fldCharType="begin"/>
          </w:r>
          <w:r w:rsidR="0022275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k4ZTJhMGYtZjcwZS00ZmY4LThjMjQtYjExMzNiODA3YWQ1IiwiSWQiOiI3YzJkM2YwOC1mNmI2LTQxOTUtOTQ3Zi1iYzE0YjEzMzYwYT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5MzY5YmZjMy1jOTZjLTQ4YzQtOWNjNS1mMzM1YjA1NmMzODUiLCJUZXh0IjoiKEJhbHplcnQgZXQgYWwuIDIwMTcpIiwiV0FJVmVyc2lvbiI6IjYuNS4wLjAifQ==}</w:instrText>
          </w:r>
          <w:r w:rsidR="00F60137" w:rsidRPr="00E62709">
            <w:rPr>
              <w:noProof/>
              <w:lang w:val="en-US"/>
            </w:rPr>
            <w:fldChar w:fldCharType="separate"/>
          </w:r>
          <w:r w:rsidR="00572B76">
            <w:rPr>
              <w:noProof/>
              <w:lang w:val="en-US"/>
            </w:rPr>
            <w:t>(Balzert et al. 2017</w:t>
          </w:r>
          <w:r w:rsidR="000A0086">
            <w:rPr>
              <w:noProof/>
              <w:lang w:val="en-US"/>
            </w:rPr>
            <w:t>, S.47</w:t>
          </w:r>
          <w:r w:rsidR="00572B76">
            <w:rPr>
              <w:noProof/>
              <w:lang w:val="en-US"/>
            </w:rPr>
            <w:t>)</w:t>
          </w:r>
          <w:r w:rsidR="00F60137" w:rsidRPr="00E62709">
            <w:rPr>
              <w:noProof/>
              <w:lang w:val="en-US"/>
            </w:rPr>
            <w:fldChar w:fldCharType="end"/>
          </w:r>
          <w:r w:rsidR="00E16033">
            <w:rPr>
              <w:noProof/>
              <w:lang w:val="en-US"/>
            </w:rPr>
            <w:t>.</w:t>
          </w:r>
        </w:sdtContent>
      </w:sdt>
    </w:p>
    <w:p w14:paraId="1DE5BE92" w14:textId="5C2595AA" w:rsidR="00E62709" w:rsidRDefault="008F715F" w:rsidP="00086781">
      <w:pPr>
        <w:pStyle w:val="Listenabsatz"/>
        <w:numPr>
          <w:ilvl w:val="0"/>
          <w:numId w:val="11"/>
        </w:numPr>
        <w:spacing w:line="360" w:lineRule="auto"/>
        <w:jc w:val="both"/>
      </w:pPr>
      <w:r w:rsidRPr="006F6CD7">
        <w:rPr>
          <w:b/>
          <w:bCs/>
          <w:color w:val="000000"/>
          <w:szCs w:val="24"/>
          <w:lang w:val="de-DE"/>
        </w:rPr>
        <w:lastRenderedPageBreak/>
        <w:t>Orginalität</w:t>
      </w:r>
      <w:bookmarkStart w:id="37" w:name="_CTVK0011550f6f621e145c9bc3571e3557f64ee"/>
      <w:r w:rsidR="003B296F" w:rsidRPr="006F6CD7">
        <w:rPr>
          <w:b/>
          <w:bCs/>
          <w:color w:val="000000"/>
          <w:szCs w:val="24"/>
          <w:lang w:val="de-DE"/>
        </w:rPr>
        <w:br/>
      </w:r>
      <w:r w:rsidR="007550B4">
        <w:rPr>
          <w:lang w:val="de-DE"/>
        </w:rPr>
        <w:t>„</w:t>
      </w:r>
      <w:r w:rsidR="00E62709" w:rsidRPr="006F6CD7">
        <w:rPr>
          <w:lang w:val="de-DE"/>
        </w:rPr>
        <w:t>Wer eine wissenschaftliche Arbeit schreibt, muss eine eigenständige und zugleich originelle Leistung liefern</w:t>
      </w:r>
      <w:bookmarkEnd w:id="37"/>
      <w:r w:rsidR="00E16033" w:rsidRPr="006F6CD7">
        <w:rPr>
          <w:lang w:val="de-DE"/>
        </w:rPr>
        <w:t>”</w:t>
      </w:r>
      <w:r w:rsidR="00E62709" w:rsidRPr="006F6CD7">
        <w:rPr>
          <w:lang w:val="de-DE"/>
        </w:rPr>
        <w:t xml:space="preserve"> </w:t>
      </w:r>
      <w:sdt>
        <w:sdtPr>
          <w:rPr>
            <w:lang w:val="en-US"/>
          </w:rPr>
          <w:alias w:val="To edit, see citavi.com/edit"/>
          <w:tag w:val="CitaviPlaceholder#e3d1fac4-ef4d-47ef-a9cf-94de248489ea"/>
          <w:id w:val="1715305107"/>
          <w:placeholder>
            <w:docPart w:val="DefaultPlaceholder_-1854013440"/>
          </w:placeholder>
        </w:sdtPr>
        <w:sdtEndPr/>
        <w:sdtContent>
          <w:r w:rsidR="00E62709" w:rsidRPr="0077243B">
            <w:rPr>
              <w:noProof/>
              <w:lang w:val="en-US"/>
            </w:rPr>
            <w:fldChar w:fldCharType="begin"/>
          </w:r>
          <w:r w:rsidR="0022275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U1MGY2ZjYtMjFlMS00NWM5LWJjMzUtNzFlMzU1N2Y2NGVlIiwiSWQiOiI0OGU4MTQ5Yy1mYzUxLTQ5NTktOTQ5ZS01OGI3M2FkNjY3MW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2QxZmFjNC1lZjRkLTQ3ZWYtYTljZi05NGRlMjQ4NDg5ZWEiLCJUZXh0IjoiKEJhbHplcnQgZXQgYWwuIDIwMTcpIiwiV0FJVmVyc2lvbiI6IjYuNS4wLjAifQ==}</w:instrText>
          </w:r>
          <w:r w:rsidR="00E62709" w:rsidRPr="007610EC">
            <w:rPr>
              <w:noProof/>
              <w:lang w:val="en-US"/>
            </w:rPr>
            <w:fldChar w:fldCharType="separate"/>
          </w:r>
          <w:r w:rsidR="00572B76" w:rsidRPr="0077243B">
            <w:rPr>
              <w:noProof/>
              <w:lang w:val="en-US"/>
            </w:rPr>
            <w:t>(Balzert et al. 2017</w:t>
          </w:r>
          <w:r w:rsidR="009D475D" w:rsidRPr="0077243B">
            <w:rPr>
              <w:noProof/>
              <w:lang w:val="en-US"/>
            </w:rPr>
            <w:t>, S</w:t>
          </w:r>
          <w:r w:rsidR="00183D49" w:rsidRPr="0077243B">
            <w:rPr>
              <w:noProof/>
              <w:lang w:val="en-US"/>
            </w:rPr>
            <w:t>.</w:t>
          </w:r>
          <w:r w:rsidR="009D475D" w:rsidRPr="00AF2D5F">
            <w:rPr>
              <w:noProof/>
              <w:lang w:val="en-US"/>
            </w:rPr>
            <w:t>39</w:t>
          </w:r>
          <w:r w:rsidR="00572B76" w:rsidRPr="00EA5115">
            <w:rPr>
              <w:noProof/>
              <w:lang w:val="en-US"/>
            </w:rPr>
            <w:t>)</w:t>
          </w:r>
          <w:r w:rsidR="00E62709" w:rsidRPr="0077243B">
            <w:rPr>
              <w:noProof/>
              <w:lang w:val="en-US"/>
            </w:rPr>
            <w:fldChar w:fldCharType="end"/>
          </w:r>
          <w:r w:rsidR="00E16033" w:rsidRPr="0077243B">
            <w:rPr>
              <w:noProof/>
              <w:lang w:val="en-US"/>
            </w:rPr>
            <w:t>.</w:t>
          </w:r>
        </w:sdtContent>
      </w:sdt>
    </w:p>
    <w:p w14:paraId="11CCA4C8" w14:textId="77777777" w:rsidR="003B296F" w:rsidRPr="003B296F" w:rsidRDefault="008F715F" w:rsidP="00086781">
      <w:pPr>
        <w:pStyle w:val="Listenabsatz"/>
        <w:numPr>
          <w:ilvl w:val="0"/>
          <w:numId w:val="11"/>
        </w:numPr>
        <w:spacing w:line="360" w:lineRule="auto"/>
        <w:jc w:val="both"/>
        <w:rPr>
          <w:b/>
          <w:bCs/>
          <w:color w:val="000000"/>
          <w:szCs w:val="24"/>
          <w:lang w:val="en-US"/>
        </w:rPr>
      </w:pPr>
      <w:r w:rsidRPr="003B296F">
        <w:rPr>
          <w:b/>
          <w:bCs/>
          <w:color w:val="000000"/>
          <w:szCs w:val="24"/>
          <w:lang w:val="en-US"/>
        </w:rPr>
        <w:t>Validität</w:t>
      </w:r>
      <w:bookmarkStart w:id="38" w:name="_CTVK001046eebd25c7845b7875aee40051d8d12"/>
    </w:p>
    <w:p w14:paraId="72DA59E8" w14:textId="68E582D4" w:rsidR="00A7302B" w:rsidRPr="006F6CD7" w:rsidRDefault="007550B4" w:rsidP="0023474A">
      <w:pPr>
        <w:pStyle w:val="Listenabsatz"/>
        <w:spacing w:line="360" w:lineRule="auto"/>
        <w:jc w:val="both"/>
        <w:rPr>
          <w:lang w:val="de-DE"/>
        </w:rPr>
      </w:pPr>
      <w:r>
        <w:rPr>
          <w:lang w:val="de-DE"/>
        </w:rPr>
        <w:t>„</w:t>
      </w:r>
      <w:r w:rsidR="003B296F" w:rsidRPr="006F6CD7">
        <w:rPr>
          <w:lang w:val="de-DE"/>
        </w:rPr>
        <w:t>Validität steht für den Grad der Genauigkeit, mit der ein zu prüfendes Merkmal tatsächlich geprüft wird</w:t>
      </w:r>
      <w:bookmarkEnd w:id="38"/>
      <w:r w:rsidR="001C0B31" w:rsidRPr="006F6CD7">
        <w:rPr>
          <w:lang w:val="de-DE"/>
        </w:rPr>
        <w:t>”</w:t>
      </w:r>
      <w:r w:rsidR="003B296F" w:rsidRPr="006F6CD7">
        <w:rPr>
          <w:lang w:val="de-DE"/>
        </w:rPr>
        <w:t xml:space="preserve"> </w:t>
      </w:r>
      <w:sdt>
        <w:sdtPr>
          <w:rPr>
            <w:lang w:val="en-US"/>
          </w:rPr>
          <w:alias w:val="To edit, see citavi.com/edit"/>
          <w:tag w:val="CitaviPlaceholder#aa3c7e08-e906-48a8-ae13-f745cf5cf884"/>
          <w:id w:val="-32498009"/>
          <w:placeholder>
            <w:docPart w:val="DefaultPlaceholder_-1854013440"/>
          </w:placeholder>
        </w:sdtPr>
        <w:sdtContent>
          <w:r w:rsidR="003B296F" w:rsidRPr="003B296F">
            <w:rPr>
              <w:noProof/>
              <w:lang w:val="en-US"/>
            </w:rPr>
            <w:fldChar w:fldCharType="begin"/>
          </w:r>
          <w:r w:rsidR="0022275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Q2ZWViZDItNWM3OC00NWI3LTg3NWEtZWU0MDA1MWQ4ZDEyIiwiSWQiOiJhM2I2NjM4Zi00OGVmLTRlMzEtOGUzMy0xODRhOGExYzMwZm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hYTNjN2UwOC1lOTA2LTQ4YTgtYWUxMy1mNzQ1Y2Y1Y2Y4ODQiLCJUZXh0IjoiKEJhbHplcnQgZXQgYWwuIDIwMTcpIiwiV0FJVmVyc2lvbiI6IjYuNS4wLjAifQ==}</w:instrText>
          </w:r>
          <w:r w:rsidR="003B296F" w:rsidRPr="003B296F">
            <w:rPr>
              <w:noProof/>
              <w:lang w:val="en-US"/>
            </w:rPr>
            <w:fldChar w:fldCharType="separate"/>
          </w:r>
          <w:r w:rsidR="00572B76" w:rsidRPr="006F6CD7">
            <w:rPr>
              <w:noProof/>
              <w:lang w:val="de-DE"/>
            </w:rPr>
            <w:t>(Balzert et al. 2017</w:t>
          </w:r>
          <w:r w:rsidR="002A1A6E">
            <w:rPr>
              <w:noProof/>
              <w:lang w:val="de-DE"/>
            </w:rPr>
            <w:t>, S.27</w:t>
          </w:r>
          <w:r w:rsidR="00572B76" w:rsidRPr="006F6CD7">
            <w:rPr>
              <w:noProof/>
              <w:lang w:val="de-DE"/>
            </w:rPr>
            <w:t>)</w:t>
          </w:r>
          <w:r w:rsidR="003B296F" w:rsidRPr="003B296F">
            <w:rPr>
              <w:noProof/>
              <w:lang w:val="en-US"/>
            </w:rPr>
            <w:fldChar w:fldCharType="end"/>
          </w:r>
          <w:r w:rsidR="001C0B31" w:rsidRPr="006F6CD7">
            <w:rPr>
              <w:noProof/>
              <w:lang w:val="de-DE"/>
            </w:rPr>
            <w:t>.</w:t>
          </w:r>
        </w:sdtContent>
      </w:sdt>
    </w:p>
    <w:p w14:paraId="3DB7FD89" w14:textId="77777777" w:rsidR="0023474A" w:rsidRPr="006F6CD7" w:rsidRDefault="0023474A" w:rsidP="0023474A">
      <w:pPr>
        <w:pStyle w:val="Listenabsatz"/>
        <w:spacing w:line="360" w:lineRule="auto"/>
        <w:jc w:val="both"/>
        <w:rPr>
          <w:lang w:val="de-DE"/>
        </w:rPr>
      </w:pPr>
    </w:p>
    <w:p w14:paraId="792291C1" w14:textId="06028460" w:rsidR="00BA7646" w:rsidRPr="006F6CD7" w:rsidRDefault="001E79EB" w:rsidP="00086781">
      <w:pPr>
        <w:spacing w:line="360" w:lineRule="auto"/>
        <w:jc w:val="both"/>
        <w:rPr>
          <w:szCs w:val="24"/>
        </w:rPr>
      </w:pPr>
      <w:bookmarkStart w:id="39" w:name="_CTVK001887d87f28e134a018c70f6136bfbc618"/>
      <w:r w:rsidRPr="006F6CD7">
        <w:rPr>
          <w:szCs w:val="24"/>
        </w:rPr>
        <w:t xml:space="preserve">Die Bedeutung der Qualitätstandards </w:t>
      </w:r>
      <w:r w:rsidR="0022150F" w:rsidRPr="006F6CD7">
        <w:rPr>
          <w:szCs w:val="24"/>
        </w:rPr>
        <w:t>werden</w:t>
      </w:r>
      <w:r w:rsidRPr="006F6CD7">
        <w:rPr>
          <w:szCs w:val="24"/>
        </w:rPr>
        <w:t xml:space="preserve"> im weiteren</w:t>
      </w:r>
      <w:r w:rsidR="0022150F" w:rsidRPr="006F6CD7">
        <w:rPr>
          <w:szCs w:val="24"/>
        </w:rPr>
        <w:t xml:space="preserve"> </w:t>
      </w:r>
      <w:r w:rsidRPr="006F6CD7">
        <w:rPr>
          <w:szCs w:val="24"/>
        </w:rPr>
        <w:t xml:space="preserve">von Arnold wie </w:t>
      </w:r>
      <w:r w:rsidR="00084382" w:rsidRPr="006F6CD7">
        <w:rPr>
          <w:szCs w:val="24"/>
        </w:rPr>
        <w:t>f</w:t>
      </w:r>
      <w:r w:rsidR="0022150F" w:rsidRPr="006F6CD7">
        <w:rPr>
          <w:szCs w:val="24"/>
        </w:rPr>
        <w:t xml:space="preserve">olgt beschrieben: </w:t>
      </w:r>
      <w:bookmarkStart w:id="40" w:name="_CTVK002887d87f28e134a018c70f6136bfbc618"/>
      <w:bookmarkEnd w:id="39"/>
      <w:r w:rsidR="007550B4">
        <w:rPr>
          <w:szCs w:val="24"/>
        </w:rPr>
        <w:t>„</w:t>
      </w:r>
      <w:r w:rsidR="00972269" w:rsidRPr="006F6CD7">
        <w:rPr>
          <w:szCs w:val="24"/>
        </w:rPr>
        <w:t>Für die Leistungsfähigkeit von Wissenschaft und Forschung und ihre Glaubwürdigkeit in der Öffentlichkeit ist ein hohes Qualitätsniveau unerlässlich. Deshalb wird in der Wissenschaftspolitik der Exzellenzgedanke sehr stark betont</w:t>
      </w:r>
      <w:bookmarkEnd w:id="40"/>
      <w:r w:rsidR="00972269" w:rsidRPr="006F6CD7">
        <w:rPr>
          <w:szCs w:val="24"/>
        </w:rPr>
        <w:t xml:space="preserve">” </w:t>
      </w:r>
      <w:sdt>
        <w:sdtPr>
          <w:rPr>
            <w:szCs w:val="24"/>
            <w:lang w:val="en-US"/>
          </w:rPr>
          <w:alias w:val="To edit, see citavi.com/edit"/>
          <w:tag w:val="CitaviPlaceholder#2f099a3d-a6bf-4c8e-8126-f57a1dc4befc"/>
          <w:id w:val="-772242303"/>
          <w:placeholder>
            <w:docPart w:val="DefaultPlaceholder_-1854013440"/>
          </w:placeholder>
        </w:sdtPr>
        <w:sdtContent>
          <w:r w:rsidR="00972269">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g3ZDg3ZjItOGUxMy00YTAxLThjNzAtZjYxMzZiZmJjNjE4IiwiSWQiOiJjNWRhYzc4Yi0wMzc5LTQxODgtOTk5Yi05MjE1NzExYWY3NmY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JmMDk5YTNkLWE2YmYtNGM4ZS04MTI2LWY1N2ExZGM0YmVmYyIsIlRleHQiOiIoQXJub2xkIDIwMjApIiwiV0FJVmVyc2lvbiI6IjYuNS4wLjAifQ==}</w:instrText>
          </w:r>
          <w:r w:rsidR="00972269">
            <w:rPr>
              <w:noProof/>
              <w:szCs w:val="24"/>
              <w:lang w:val="en-US"/>
            </w:rPr>
            <w:fldChar w:fldCharType="separate"/>
          </w:r>
          <w:r w:rsidR="00572B76" w:rsidRPr="006F6CD7">
            <w:rPr>
              <w:noProof/>
              <w:szCs w:val="24"/>
            </w:rPr>
            <w:t>(Arnold 2020</w:t>
          </w:r>
          <w:r w:rsidR="004F2B7F">
            <w:rPr>
              <w:noProof/>
              <w:szCs w:val="24"/>
            </w:rPr>
            <w:t>, S.6</w:t>
          </w:r>
          <w:r w:rsidR="00572B76" w:rsidRPr="006F6CD7">
            <w:rPr>
              <w:noProof/>
              <w:szCs w:val="24"/>
            </w:rPr>
            <w:t>)</w:t>
          </w:r>
          <w:r w:rsidR="00972269">
            <w:rPr>
              <w:noProof/>
              <w:szCs w:val="24"/>
              <w:lang w:val="en-US"/>
            </w:rPr>
            <w:fldChar w:fldCharType="end"/>
          </w:r>
        </w:sdtContent>
      </w:sdt>
      <w:r w:rsidR="00972269" w:rsidRPr="006F6CD7">
        <w:rPr>
          <w:szCs w:val="24"/>
        </w:rPr>
        <w:t>.</w:t>
      </w:r>
    </w:p>
    <w:p w14:paraId="17238F9B" w14:textId="1BA5B262" w:rsidR="00FF0BBF" w:rsidRPr="006F6CD7" w:rsidRDefault="00BA7646" w:rsidP="0066654F">
      <w:pPr>
        <w:pStyle w:val="berschrift2"/>
        <w:spacing w:line="360" w:lineRule="auto"/>
        <w:jc w:val="both"/>
        <w:rPr>
          <w:lang w:val="de-DE"/>
        </w:rPr>
      </w:pPr>
      <w:bookmarkStart w:id="41" w:name="_Toc54890501"/>
      <w:bookmarkStart w:id="42" w:name="_Toc58228384"/>
      <w:r w:rsidRPr="006F6CD7">
        <w:rPr>
          <w:lang w:val="de-DE"/>
        </w:rPr>
        <w:t>F</w:t>
      </w:r>
      <w:bookmarkStart w:id="43" w:name="_CTVC00194de9642aa634af8ace398fbe3ff763f"/>
      <w:r w:rsidRPr="006F6CD7">
        <w:rPr>
          <w:lang w:val="de-DE"/>
        </w:rPr>
        <w:t>orschung</w:t>
      </w:r>
      <w:bookmarkEnd w:id="41"/>
      <w:bookmarkEnd w:id="42"/>
      <w:bookmarkEnd w:id="43"/>
    </w:p>
    <w:p w14:paraId="1B3893CC" w14:textId="44523DCD" w:rsidR="0066654F" w:rsidRPr="006F6CD7" w:rsidRDefault="007550B4" w:rsidP="0066654F">
      <w:pPr>
        <w:spacing w:line="360" w:lineRule="auto"/>
        <w:rPr>
          <w:szCs w:val="24"/>
        </w:rPr>
      </w:pPr>
      <w:bookmarkStart w:id="44" w:name="_CTVK0014ea44da4c10e4ccea27e29a260583e7e"/>
      <w:r>
        <w:rPr>
          <w:color w:val="000000"/>
          <w:szCs w:val="24"/>
        </w:rPr>
        <w:t>„</w:t>
      </w:r>
      <w:r w:rsidR="00FF0BBF" w:rsidRPr="006F6CD7">
        <w:rPr>
          <w:szCs w:val="24"/>
        </w:rPr>
        <w:t>Forschung unterscheidet sich von anderen wissenschaftlichen und technischen Tätigkeiten durch Neuheit und Originalitä</w:t>
      </w:r>
      <w:bookmarkEnd w:id="44"/>
      <w:r w:rsidR="00FF0BBF" w:rsidRPr="006F6CD7">
        <w:rPr>
          <w:szCs w:val="24"/>
        </w:rPr>
        <w:t xml:space="preserve">t” </w:t>
      </w:r>
      <w:sdt>
        <w:sdtPr>
          <w:rPr>
            <w:szCs w:val="24"/>
            <w:lang w:val="en-US"/>
          </w:rPr>
          <w:alias w:val="To edit, see citavi.com/edit"/>
          <w:tag w:val="CitaviPlaceholder#e2c08ac9-c8d2-4a37-b6e2-1b1ff8b05c09"/>
          <w:id w:val="-555314340"/>
          <w:placeholder>
            <w:docPart w:val="DefaultPlaceholder_-1854013440"/>
          </w:placeholder>
        </w:sdtPr>
        <w:sdtContent>
          <w:r w:rsidR="00FF0BBF" w:rsidRPr="0066654F">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VhNDRkYTQtYzEwZS00Y2NlLWEyN2UtMjlhMjYwNTgzZTdlIiwiSWQiOiIxMjk2NWUxZC04MTMwLTRjMzYtYTRhMi0xOTk3ZjRlYTk4NzE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mMwOGFjOS1jOGQyLTRhMzctYjZlMi0xYjFmZjhiMDVjMDkiLCJUZXh0IjoiKEJhbHplcnQgZXQgYWwuIDIwMTcpIiwiV0FJVmVyc2lvbiI6IjYuNS4wLjAifQ==}</w:instrText>
          </w:r>
          <w:r w:rsidR="00FF0BBF" w:rsidRPr="0066654F">
            <w:rPr>
              <w:szCs w:val="24"/>
              <w:lang w:val="en-US"/>
            </w:rPr>
            <w:fldChar w:fldCharType="separate"/>
          </w:r>
          <w:r w:rsidR="00572B76" w:rsidRPr="006F6CD7">
            <w:rPr>
              <w:szCs w:val="24"/>
            </w:rPr>
            <w:t>(Balzert et al. 2017</w:t>
          </w:r>
          <w:r w:rsidR="0077243B">
            <w:rPr>
              <w:szCs w:val="24"/>
            </w:rPr>
            <w:t>, S.49</w:t>
          </w:r>
          <w:r w:rsidR="00572B76" w:rsidRPr="006F6CD7">
            <w:rPr>
              <w:szCs w:val="24"/>
            </w:rPr>
            <w:t>)</w:t>
          </w:r>
          <w:r w:rsidR="00FF0BBF" w:rsidRPr="0066654F">
            <w:rPr>
              <w:szCs w:val="24"/>
              <w:lang w:val="en-US"/>
            </w:rPr>
            <w:fldChar w:fldCharType="end"/>
          </w:r>
          <w:r w:rsidR="00FF0BBF" w:rsidRPr="006F6CD7">
            <w:rPr>
              <w:szCs w:val="24"/>
            </w:rPr>
            <w:t>.</w:t>
          </w:r>
          <w:r w:rsidR="0066654F" w:rsidRPr="006F6CD7">
            <w:rPr>
              <w:szCs w:val="24"/>
            </w:rPr>
            <w:t xml:space="preserve"> </w:t>
          </w:r>
        </w:sdtContent>
      </w:sdt>
      <w:r w:rsidR="00521C66" w:rsidRPr="006F6CD7">
        <w:rPr>
          <w:szCs w:val="24"/>
        </w:rPr>
        <w:t xml:space="preserve">Somit ist wissenschaftliches Arbeiten ohne </w:t>
      </w:r>
      <w:r w:rsidR="00916165" w:rsidRPr="006F6CD7">
        <w:rPr>
          <w:szCs w:val="24"/>
        </w:rPr>
        <w:t xml:space="preserve">forschende Charakteristik </w:t>
      </w:r>
      <w:r w:rsidR="00C53D6F" w:rsidRPr="006F6CD7">
        <w:rPr>
          <w:szCs w:val="24"/>
        </w:rPr>
        <w:t xml:space="preserve">möglich, wohingehend </w:t>
      </w:r>
      <w:bookmarkStart w:id="45" w:name="_CTVK00137b60e93a62441dd9b528fdf4851dd71"/>
      <w:r w:rsidR="00A5740C" w:rsidRPr="006F6CD7">
        <w:rPr>
          <w:szCs w:val="24"/>
        </w:rPr>
        <w:t>w</w:t>
      </w:r>
      <w:r w:rsidR="00C905DD" w:rsidRPr="006F6CD7">
        <w:rPr>
          <w:szCs w:val="24"/>
        </w:rPr>
        <w:t xml:space="preserve">issenschaftlicher Fortschritt </w:t>
      </w:r>
      <w:r w:rsidR="0066654F" w:rsidRPr="006F6CD7">
        <w:rPr>
          <w:szCs w:val="24"/>
        </w:rPr>
        <w:t>zwingend durch</w:t>
      </w:r>
      <w:r w:rsidR="00C905DD" w:rsidRPr="006F6CD7">
        <w:rPr>
          <w:szCs w:val="24"/>
        </w:rPr>
        <w:t xml:space="preserve"> Forschung erreicht</w:t>
      </w:r>
      <w:r w:rsidR="006C494A" w:rsidRPr="006F6CD7">
        <w:rPr>
          <w:szCs w:val="24"/>
        </w:rPr>
        <w:t xml:space="preserve"> wird</w:t>
      </w:r>
      <w:r w:rsidR="00C905DD" w:rsidRPr="006F6CD7">
        <w:rPr>
          <w:szCs w:val="24"/>
        </w:rPr>
        <w:t xml:space="preserve">. </w:t>
      </w:r>
      <w:bookmarkStart w:id="46" w:name="_CTVK00337b60e93a62441dd9b528fdf4851dd71"/>
      <w:bookmarkStart w:id="47" w:name="_CTVK00237b60e93a62441dd9b528fdf4851dd71"/>
      <w:r>
        <w:rPr>
          <w:szCs w:val="24"/>
        </w:rPr>
        <w:t>„</w:t>
      </w:r>
      <w:r w:rsidR="0066654F" w:rsidRPr="006F6CD7">
        <w:rPr>
          <w:szCs w:val="24"/>
        </w:rPr>
        <w:t>In Abhängigkeit von der Zielsetzung werden Grundlagenforschung, angewandte Forschung und experimentelle Entwicklung unterschieden</w:t>
      </w:r>
      <w:bookmarkEnd w:id="46"/>
      <w:sdt>
        <w:sdtPr>
          <w:rPr>
            <w:szCs w:val="24"/>
            <w:lang w:val="en-US"/>
          </w:rPr>
          <w:alias w:val="To edit, see citavi.com/edit"/>
          <w:tag w:val="CitaviPlaceholder#d8ae61e7-a79e-4632-8b49-bee678fbe9bd"/>
          <w:id w:val="1256329289"/>
          <w:placeholder>
            <w:docPart w:val="DefaultPlaceholder_-1854013440"/>
          </w:placeholder>
        </w:sdtPr>
        <w:sdtContent>
          <w:r w:rsidR="0066654F" w:rsidRPr="0066654F">
            <w:rPr>
              <w:szCs w:val="24"/>
              <w:lang w:val="en-US"/>
            </w:rPr>
            <w:t>“</w:t>
          </w:r>
          <w:r w:rsidR="0066654F" w:rsidRPr="0066654F">
            <w:rPr>
              <w:szCs w:val="24"/>
              <w:lang w:val="en-US"/>
            </w:rPr>
            <w:fldChar w:fldCharType="begin"/>
          </w:r>
          <w:r w:rsidR="00222759">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diNjBlOTMtYTYyNC00MWRkLTliNTItOGZkZjQ4NTFkZDcxIiwiSWQiOiI5NDkzNmNhOS00N2FjLTQ3MTAtOGQzOS1lNGNlZTc2MDE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OGFlNjFlNy1hNzllLTQ2MzItOGI0OS1iZWU2NzhmYmU5YmQiLCJUZXh0IjoiKEJhbHplcnQgZXQgYWwuIDIwMTcpIiwiV0FJVmVyc2lvbiI6IjYuNS4wLjAifQ==}</w:instrText>
          </w:r>
          <w:r w:rsidR="0066654F" w:rsidRPr="0066654F">
            <w:rPr>
              <w:szCs w:val="24"/>
              <w:lang w:val="en-US"/>
            </w:rPr>
            <w:fldChar w:fldCharType="separate"/>
          </w:r>
          <w:r w:rsidR="00572B76" w:rsidRPr="006F6CD7">
            <w:rPr>
              <w:szCs w:val="24"/>
            </w:rPr>
            <w:t>(Balzert et al. 2017</w:t>
          </w:r>
          <w:r w:rsidR="00257010">
            <w:rPr>
              <w:szCs w:val="24"/>
            </w:rPr>
            <w:t>, S.5</w:t>
          </w:r>
          <w:r w:rsidR="00572B76" w:rsidRPr="006F6CD7">
            <w:rPr>
              <w:szCs w:val="24"/>
            </w:rPr>
            <w:t>)</w:t>
          </w:r>
          <w:r w:rsidR="0066654F" w:rsidRPr="0066654F">
            <w:rPr>
              <w:szCs w:val="24"/>
              <w:lang w:val="en-US"/>
            </w:rPr>
            <w:fldChar w:fldCharType="end"/>
          </w:r>
          <w:r w:rsidR="0066654F" w:rsidRPr="006F6CD7">
            <w:rPr>
              <w:szCs w:val="24"/>
            </w:rPr>
            <w:t>.</w:t>
          </w:r>
        </w:sdtContent>
      </w:sdt>
      <w:bookmarkEnd w:id="45"/>
      <w:bookmarkEnd w:id="47"/>
      <w:r w:rsidR="0066654F" w:rsidRPr="006F6CD7">
        <w:rPr>
          <w:szCs w:val="24"/>
        </w:rPr>
        <w:t xml:space="preserve"> Der </w:t>
      </w:r>
      <w:r w:rsidR="00A01A97" w:rsidRPr="006F6CD7">
        <w:rPr>
          <w:szCs w:val="24"/>
        </w:rPr>
        <w:t xml:space="preserve">Begriff Forschung bezieht sich </w:t>
      </w:r>
      <w:r w:rsidR="0023474A" w:rsidRPr="006F6CD7">
        <w:rPr>
          <w:szCs w:val="24"/>
        </w:rPr>
        <w:t>nicht</w:t>
      </w:r>
      <w:r w:rsidR="00A01A97" w:rsidRPr="006F6CD7">
        <w:rPr>
          <w:szCs w:val="24"/>
        </w:rPr>
        <w:t xml:space="preserve"> exklusiv auf die universit</w:t>
      </w:r>
      <w:r w:rsidR="00084382" w:rsidRPr="006F6CD7">
        <w:rPr>
          <w:szCs w:val="24"/>
        </w:rPr>
        <w:t>ä</w:t>
      </w:r>
      <w:r w:rsidR="00A01A97" w:rsidRPr="006F6CD7">
        <w:rPr>
          <w:szCs w:val="24"/>
        </w:rPr>
        <w:t xml:space="preserve">re </w:t>
      </w:r>
      <w:r w:rsidR="00433AA9" w:rsidRPr="006F6CD7">
        <w:rPr>
          <w:szCs w:val="24"/>
        </w:rPr>
        <w:t>Forschung, sondern findet in der Wirtschaft im Kontext der Forschung</w:t>
      </w:r>
      <w:r w:rsidR="00FB4E1D">
        <w:rPr>
          <w:szCs w:val="24"/>
        </w:rPr>
        <w:t>s</w:t>
      </w:r>
      <w:r w:rsidR="00433AA9" w:rsidRPr="006F6CD7">
        <w:rPr>
          <w:szCs w:val="24"/>
        </w:rPr>
        <w:t xml:space="preserve"> und Entwicklung</w:t>
      </w:r>
      <w:r w:rsidR="00FB4E1D">
        <w:rPr>
          <w:szCs w:val="24"/>
        </w:rPr>
        <w:t>s Abteilungen</w:t>
      </w:r>
      <w:r w:rsidR="00F249AD" w:rsidRPr="006F6CD7">
        <w:rPr>
          <w:szCs w:val="24"/>
        </w:rPr>
        <w:t xml:space="preserve"> </w:t>
      </w:r>
      <w:r w:rsidR="0023474A" w:rsidRPr="006F6CD7">
        <w:rPr>
          <w:szCs w:val="24"/>
        </w:rPr>
        <w:t>A</w:t>
      </w:r>
      <w:r w:rsidR="00F249AD" w:rsidRPr="006F6CD7">
        <w:rPr>
          <w:szCs w:val="24"/>
        </w:rPr>
        <w:t>nklang.</w:t>
      </w:r>
      <w:bookmarkStart w:id="48" w:name="_CTVK001c0f215c27b404e699fd870817de01eea"/>
      <w:r w:rsidR="00F249AD" w:rsidRPr="006F6CD7">
        <w:rPr>
          <w:szCs w:val="24"/>
        </w:rPr>
        <w:t xml:space="preserve"> </w:t>
      </w:r>
      <w:bookmarkStart w:id="49" w:name="_CTVK002c0f215c27b404e699fd870817de01eea"/>
      <w:r>
        <w:rPr>
          <w:szCs w:val="24"/>
        </w:rPr>
        <w:t>„</w:t>
      </w:r>
      <w:r w:rsidR="0066654F" w:rsidRPr="006F6CD7">
        <w:rPr>
          <w:szCs w:val="24"/>
        </w:rPr>
        <w:t>Da vor allem im ohnehin kostenintensiven Bereich der Forschung und Entwicklung die Ressourcen oft knapp werden, wird der Zusammenarbeit mit externen Partnern inner oder außerhalb der eigenen Wertschöpfungskette seit Jahren eine immer bedeutendere Rolle zugesprochen</w:t>
      </w:r>
      <w:bookmarkEnd w:id="49"/>
      <w:r w:rsidR="0066654F" w:rsidRPr="006F6CD7">
        <w:rPr>
          <w:szCs w:val="24"/>
        </w:rPr>
        <w:t xml:space="preserve">” </w:t>
      </w:r>
      <w:sdt>
        <w:sdtPr>
          <w:rPr>
            <w:szCs w:val="24"/>
            <w:lang w:val="en-US"/>
          </w:rPr>
          <w:alias w:val="To edit, see citavi.com/edit"/>
          <w:tag w:val="CitaviPlaceholder#4c94f4f8-ff49-4a0a-b348-ebf5cc98bde3"/>
          <w:id w:val="503787336"/>
          <w:placeholder>
            <w:docPart w:val="DefaultPlaceholder_-1854013440"/>
          </w:placeholder>
        </w:sdtPr>
        <w:sdtContent>
          <w:r w:rsidR="0066654F">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BmMjE1YzItN2I0MC00ZTY5LTlmZDgtNzA4MTdkZTAxZWVhIiwiSWQiOiI5NDE5ODljOS00YzhjLTQ5YWItOTE3Zi01ZjJhZjY5N2EzNmMiLCJSYW5nZUxlbmd0aCI6MTMsIlJlZmVyZW5jZUlkIjoiOTNiYWJiOGItYjU1ZS00ZmMzLThiZTEtNzE2MzZmNTcyNzF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kLW5iLmluZm8vOTk5NjM0NjgyIiwiVXJpU3RyaW5nIjoiaHR0cDovL2QtbmIuaW5mby85OTk2MzQ2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}</w:instrText>
          </w:r>
          <w:r w:rsidR="0066654F">
            <w:rPr>
              <w:szCs w:val="24"/>
              <w:lang w:val="en-US"/>
            </w:rPr>
            <w:fldChar w:fldCharType="separate"/>
          </w:r>
          <w:r w:rsidR="00572B76" w:rsidRPr="006F6CD7">
            <w:rPr>
              <w:szCs w:val="24"/>
            </w:rPr>
            <w:t>(Michel 2009</w:t>
          </w:r>
          <w:r w:rsidR="00EA5115">
            <w:rPr>
              <w:szCs w:val="24"/>
            </w:rPr>
            <w:t>, S.1</w:t>
          </w:r>
          <w:r w:rsidR="00572B76" w:rsidRPr="006F6CD7">
            <w:rPr>
              <w:szCs w:val="24"/>
            </w:rPr>
            <w:t>)</w:t>
          </w:r>
          <w:r w:rsidR="0066654F">
            <w:rPr>
              <w:szCs w:val="24"/>
              <w:lang w:val="en-US"/>
            </w:rPr>
            <w:fldChar w:fldCharType="end"/>
          </w:r>
          <w:r w:rsidR="0066654F" w:rsidRPr="006F6CD7">
            <w:rPr>
              <w:szCs w:val="24"/>
            </w:rPr>
            <w:t>.</w:t>
          </w:r>
        </w:sdtContent>
      </w:sdt>
    </w:p>
    <w:p w14:paraId="38CC33FD" w14:textId="77777777" w:rsidR="0066654F" w:rsidRPr="006F6CD7" w:rsidRDefault="0066654F" w:rsidP="0066654F">
      <w:pPr>
        <w:rPr>
          <w:color w:val="000000"/>
          <w:szCs w:val="24"/>
        </w:rPr>
      </w:pPr>
    </w:p>
    <w:p w14:paraId="120FAF50" w14:textId="31249FA5" w:rsidR="00A70020" w:rsidRPr="006F6CD7" w:rsidRDefault="00F249AD" w:rsidP="00086781">
      <w:pPr>
        <w:pStyle w:val="berschrift2"/>
        <w:spacing w:line="360" w:lineRule="auto"/>
        <w:jc w:val="both"/>
        <w:rPr>
          <w:lang w:val="de-DE"/>
        </w:rPr>
      </w:pPr>
      <w:bookmarkStart w:id="50" w:name="_Toc54890502"/>
      <w:bookmarkStart w:id="51" w:name="_Toc58228385"/>
      <w:bookmarkEnd w:id="48"/>
      <w:r w:rsidRPr="006F6CD7">
        <w:rPr>
          <w:lang w:val="de-DE"/>
        </w:rPr>
        <w:t>Wissenschaftliche K</w:t>
      </w:r>
      <w:bookmarkStart w:id="52" w:name="_CTVC00154545b56a45848108ba3b8133f207d63"/>
      <w:r w:rsidRPr="006F6CD7">
        <w:rPr>
          <w:lang w:val="de-DE"/>
        </w:rPr>
        <w:t>ommunikation</w:t>
      </w:r>
      <w:bookmarkEnd w:id="52"/>
      <w:r w:rsidRPr="006F6CD7">
        <w:rPr>
          <w:lang w:val="de-DE"/>
        </w:rPr>
        <w:t xml:space="preserve"> im Kontext der Foschung</w:t>
      </w:r>
      <w:bookmarkEnd w:id="50"/>
      <w:bookmarkEnd w:id="51"/>
    </w:p>
    <w:p w14:paraId="6F867045" w14:textId="5CD43252" w:rsidR="00640AFC" w:rsidRDefault="007550B4" w:rsidP="00086781">
      <w:pPr>
        <w:spacing w:line="360" w:lineRule="auto"/>
        <w:jc w:val="both"/>
      </w:pPr>
      <w:r>
        <w:rPr>
          <w:color w:val="000000"/>
          <w:szCs w:val="24"/>
        </w:rPr>
        <w:t>„</w:t>
      </w:r>
      <w:r w:rsidR="00274A73" w:rsidRPr="006F6CD7">
        <w:rPr>
          <w:color w:val="000000"/>
          <w:szCs w:val="24"/>
        </w:rPr>
        <w:t>Insbesondere in der heutigen Zeit ist die</w:t>
      </w:r>
      <w:r w:rsidR="00572B76" w:rsidRPr="006F6CD7">
        <w:rPr>
          <w:color w:val="000000"/>
          <w:szCs w:val="24"/>
        </w:rPr>
        <w:t xml:space="preserve"> </w:t>
      </w:r>
      <w:r w:rsidR="00274A73" w:rsidRPr="006F6CD7">
        <w:rPr>
          <w:color w:val="000000"/>
          <w:szCs w:val="24"/>
        </w:rPr>
        <w:t>Kommunikation ein wichtiger Bestandteil der Wissenschaft, da die Förderung der Forschungsprojekte legitimiert und deren Nutzen gegenüber den Interessengruppen deutlich gemacht werden muss</w:t>
      </w:r>
      <w:r w:rsidR="0066654F" w:rsidRPr="006F6CD7">
        <w:rPr>
          <w:color w:val="000000"/>
          <w:szCs w:val="24"/>
        </w:rPr>
        <w:t>”</w:t>
      </w:r>
      <w:r w:rsidR="00274A73" w:rsidRPr="006F6CD7">
        <w:rPr>
          <w:color w:val="000000"/>
          <w:szCs w:val="24"/>
        </w:rPr>
        <w:t xml:space="preserve"> </w:t>
      </w:r>
      <w:sdt>
        <w:sdtPr>
          <w:rPr>
            <w:color w:val="000000"/>
            <w:szCs w:val="24"/>
            <w:lang w:val="en-US"/>
          </w:rPr>
          <w:alias w:val="To edit, see citavi.com/edit"/>
          <w:tag w:val="CitaviPlaceholder#391b30d6-98df-44e3-af2a-df66c8910c14"/>
          <w:id w:val="-504369202"/>
          <w:placeholder>
            <w:docPart w:val="E3F5620085484C07AA3D63B527698D90"/>
          </w:placeholder>
        </w:sdtPr>
        <w:sdtContent>
          <w:r w:rsidR="00274A73">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JjMTIwNjc1MS04ZGY3LTQ0ZmEtOTU5Ny0wODk2NWFkZDg2Nj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OTFiMzBkNi05OGRmLTQ0ZTMtYWYyYS1kZjY2Yzg5MTBjMTQiLCJUZXh0IjoiKFZvaWd0IDIwMTIpIiwiV0FJVmVyc2lvbiI6IjYuNS4wLjAifQ==}</w:instrText>
          </w:r>
          <w:r w:rsidR="00274A73">
            <w:rPr>
              <w:noProof/>
              <w:color w:val="000000"/>
              <w:szCs w:val="24"/>
              <w:lang w:val="en-US"/>
            </w:rPr>
            <w:fldChar w:fldCharType="separate"/>
          </w:r>
          <w:r w:rsidR="00572B76" w:rsidRPr="006F6CD7">
            <w:rPr>
              <w:noProof/>
              <w:color w:val="000000"/>
              <w:szCs w:val="24"/>
            </w:rPr>
            <w:t>(Voigt 2012</w:t>
          </w:r>
          <w:r w:rsidR="0054717D">
            <w:rPr>
              <w:noProof/>
              <w:color w:val="000000"/>
              <w:szCs w:val="24"/>
            </w:rPr>
            <w:t>, S.15</w:t>
          </w:r>
          <w:r w:rsidR="00572B76" w:rsidRPr="006F6CD7">
            <w:rPr>
              <w:noProof/>
              <w:color w:val="000000"/>
              <w:szCs w:val="24"/>
            </w:rPr>
            <w:t>)</w:t>
          </w:r>
          <w:r w:rsidR="00274A73">
            <w:rPr>
              <w:noProof/>
              <w:color w:val="000000"/>
              <w:szCs w:val="24"/>
              <w:lang w:val="en-US"/>
            </w:rPr>
            <w:fldChar w:fldCharType="end"/>
          </w:r>
          <w:r w:rsidR="00084382" w:rsidRPr="006F6CD7">
            <w:rPr>
              <w:noProof/>
              <w:color w:val="000000"/>
              <w:szCs w:val="24"/>
            </w:rPr>
            <w:t>.</w:t>
          </w:r>
        </w:sdtContent>
      </w:sdt>
      <w:r w:rsidR="00261E25" w:rsidRPr="006F6CD7">
        <w:rPr>
          <w:color w:val="000000"/>
          <w:szCs w:val="24"/>
        </w:rPr>
        <w:t xml:space="preserve"> </w:t>
      </w:r>
      <w:r w:rsidR="006535ED">
        <w:t xml:space="preserve">Die wissenschaftliche Kommunikation lässt sich </w:t>
      </w:r>
      <w:r w:rsidR="00BC4DDC">
        <w:t>nach den Adressaten und der Formalität</w:t>
      </w:r>
      <w:r w:rsidR="0023474A">
        <w:t xml:space="preserve"> </w:t>
      </w:r>
      <w:r w:rsidR="006159FD">
        <w:t>der</w:t>
      </w:r>
      <w:r w:rsidR="0023474A">
        <w:t xml:space="preserve"> wissenschaftlichen</w:t>
      </w:r>
      <w:r w:rsidR="006159FD">
        <w:t xml:space="preserve"> </w:t>
      </w:r>
      <w:r w:rsidR="00343CFC">
        <w:t>Kommunikation</w:t>
      </w:r>
      <w:r>
        <w:t xml:space="preserve"> unterteilen</w:t>
      </w:r>
      <w:r w:rsidR="00640AFC">
        <w:t>.</w:t>
      </w:r>
      <w:r w:rsidR="000F41B7">
        <w:t xml:space="preserve"> </w:t>
      </w:r>
      <w:bookmarkStart w:id="53" w:name="_CTVK001590e7cb4abf444b5b4b0e0f97cc304fc"/>
      <w:bookmarkStart w:id="54" w:name="_CTVK001b1d51cd20779464e9f45fb8c1676e038"/>
      <w:r>
        <w:rPr>
          <w:color w:val="000000"/>
          <w:szCs w:val="24"/>
        </w:rPr>
        <w:t>„</w:t>
      </w:r>
      <w:r w:rsidR="00640AFC" w:rsidRPr="006F6CD7">
        <w:rPr>
          <w:color w:val="000000"/>
          <w:szCs w:val="24"/>
        </w:rPr>
        <w:t>Die interne Wissenschaftskommunikation u</w:t>
      </w:r>
      <w:r w:rsidR="00F34F5C" w:rsidRPr="006F6CD7">
        <w:rPr>
          <w:color w:val="000000"/>
          <w:szCs w:val="24"/>
        </w:rPr>
        <w:t>m</w:t>
      </w:r>
      <w:r w:rsidR="00640AFC" w:rsidRPr="006F6CD7">
        <w:rPr>
          <w:color w:val="000000"/>
          <w:szCs w:val="24"/>
        </w:rPr>
        <w:t>fasst eine klar abgegrenzte, homogene und zahlenmäßig eher kleine Gruppe an Beteiligten, da es sich hierbei um</w:t>
      </w:r>
      <w:r w:rsidR="00B1325E" w:rsidRPr="006F6CD7">
        <w:rPr>
          <w:color w:val="000000"/>
          <w:szCs w:val="24"/>
        </w:rPr>
        <w:t xml:space="preserve"> </w:t>
      </w:r>
      <w:r w:rsidR="00640AFC" w:rsidRPr="006F6CD7">
        <w:rPr>
          <w:color w:val="000000"/>
          <w:szCs w:val="24"/>
        </w:rPr>
        <w:t>die Kommunikation unter Wissenschaftlern handel</w:t>
      </w:r>
      <w:bookmarkEnd w:id="53"/>
      <w:r w:rsidR="00640AFC" w:rsidRPr="006F6CD7">
        <w:rPr>
          <w:color w:val="000000"/>
          <w:szCs w:val="24"/>
        </w:rPr>
        <w:t>t</w:t>
      </w:r>
      <w:r w:rsidR="000F41B7" w:rsidRPr="006F6CD7">
        <w:rPr>
          <w:color w:val="000000"/>
          <w:szCs w:val="24"/>
        </w:rPr>
        <w:t>”</w:t>
      </w:r>
      <w:r w:rsidR="00640AFC" w:rsidRPr="006F6CD7">
        <w:rPr>
          <w:color w:val="000000"/>
          <w:szCs w:val="24"/>
        </w:rPr>
        <w:t xml:space="preserve"> </w:t>
      </w:r>
      <w:sdt>
        <w:sdtPr>
          <w:rPr>
            <w:color w:val="000000"/>
            <w:szCs w:val="24"/>
            <w:lang w:val="en-US"/>
          </w:rPr>
          <w:alias w:val="To edit, see citavi.com/edit"/>
          <w:tag w:val="CitaviPlaceholder#6847993d-c652-4578-b395-06ed9c189300"/>
          <w:id w:val="-1135175469"/>
          <w:placeholder>
            <w:docPart w:val="DefaultPlaceholder_-1854013440"/>
          </w:placeholder>
        </w:sdtPr>
        <w:sdtContent>
          <w:r w:rsidR="00640AFC">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2ODQ3OTkzZC1jNjUyLTQ1NzgtYjM5NS0wNmVkOWMxODkzMDAiLCJUZXh0IjoiKFZvaWd0IDIwMTIpIiwiV0FJVmVyc2lvbiI6IjYuNS4wLjAifQ==}</w:instrText>
          </w:r>
          <w:r w:rsidR="00640AFC">
            <w:rPr>
              <w:noProof/>
              <w:color w:val="000000"/>
              <w:szCs w:val="24"/>
              <w:lang w:val="en-US"/>
            </w:rPr>
            <w:fldChar w:fldCharType="separate"/>
          </w:r>
          <w:r w:rsidR="00572B76" w:rsidRPr="006F6CD7">
            <w:rPr>
              <w:noProof/>
              <w:color w:val="000000"/>
              <w:szCs w:val="24"/>
            </w:rPr>
            <w:t>(Voigt 2012</w:t>
          </w:r>
          <w:r w:rsidR="00240604">
            <w:rPr>
              <w:noProof/>
              <w:color w:val="000000"/>
              <w:szCs w:val="24"/>
            </w:rPr>
            <w:t>, S.15</w:t>
          </w:r>
          <w:r w:rsidR="00572B76" w:rsidRPr="006F6CD7">
            <w:rPr>
              <w:noProof/>
              <w:color w:val="000000"/>
              <w:szCs w:val="24"/>
            </w:rPr>
            <w:t>)</w:t>
          </w:r>
          <w:r w:rsidR="00640AFC">
            <w:rPr>
              <w:noProof/>
              <w:color w:val="000000"/>
              <w:szCs w:val="24"/>
              <w:lang w:val="en-US"/>
            </w:rPr>
            <w:fldChar w:fldCharType="end"/>
          </w:r>
        </w:sdtContent>
      </w:sdt>
      <w:r w:rsidR="00C742BE" w:rsidRPr="006F6CD7">
        <w:rPr>
          <w:color w:val="000000"/>
          <w:szCs w:val="24"/>
        </w:rPr>
        <w:t>. Diese Kommunikation</w:t>
      </w:r>
      <w:r w:rsidR="003E55F4" w:rsidRPr="006F6CD7">
        <w:rPr>
          <w:color w:val="000000"/>
          <w:szCs w:val="24"/>
        </w:rPr>
        <w:t xml:space="preserve"> findet hierbei</w:t>
      </w:r>
      <w:r w:rsidR="005E44AE" w:rsidRPr="006F6CD7">
        <w:rPr>
          <w:color w:val="000000"/>
          <w:szCs w:val="24"/>
        </w:rPr>
        <w:t xml:space="preserve"> unter den Beteiligten</w:t>
      </w:r>
      <w:r w:rsidR="00261E25" w:rsidRPr="006F6CD7">
        <w:rPr>
          <w:color w:val="000000"/>
          <w:szCs w:val="24"/>
        </w:rPr>
        <w:t xml:space="preserve"> </w:t>
      </w:r>
      <w:r w:rsidR="003E55F4" w:rsidRPr="006F6CD7">
        <w:rPr>
          <w:color w:val="000000"/>
          <w:szCs w:val="24"/>
        </w:rPr>
        <w:t>einer</w:t>
      </w:r>
      <w:r w:rsidR="00261E25" w:rsidRPr="006F6CD7">
        <w:rPr>
          <w:color w:val="000000"/>
          <w:szCs w:val="24"/>
        </w:rPr>
        <w:t xml:space="preserve"> abgegrenzten</w:t>
      </w:r>
      <w:r w:rsidR="003E55F4" w:rsidRPr="006F6CD7">
        <w:rPr>
          <w:color w:val="000000"/>
          <w:szCs w:val="24"/>
        </w:rPr>
        <w:t xml:space="preserve"> </w:t>
      </w:r>
      <w:r w:rsidR="005E44AE" w:rsidRPr="006F6CD7">
        <w:rPr>
          <w:color w:val="000000"/>
          <w:szCs w:val="24"/>
        </w:rPr>
        <w:t>Fachdomäne statt.</w:t>
      </w:r>
    </w:p>
    <w:p w14:paraId="138E0639" w14:textId="37A5B266" w:rsidR="00A019EC" w:rsidRPr="006F6CD7" w:rsidRDefault="00572B76" w:rsidP="00086781">
      <w:pPr>
        <w:spacing w:line="360" w:lineRule="auto"/>
        <w:jc w:val="both"/>
        <w:rPr>
          <w:color w:val="000000"/>
          <w:szCs w:val="24"/>
        </w:rPr>
      </w:pPr>
      <w:r>
        <w:lastRenderedPageBreak/>
        <w:t>„</w:t>
      </w:r>
      <w:r w:rsidR="0032615A" w:rsidRPr="00640AFC">
        <w:t>Z</w:t>
      </w:r>
      <w:r w:rsidR="0032615A" w:rsidRPr="00AE7612">
        <w:t>u</w:t>
      </w:r>
      <w:r w:rsidR="0032615A" w:rsidRPr="006F6CD7">
        <w:rPr>
          <w:color w:val="000000"/>
          <w:szCs w:val="24"/>
        </w:rPr>
        <w:t xml:space="preserve"> den Interessengruppen der externen Wissenschaftskommunikation gehören die Politik, die Industrie, die Medien und nicht zuletzt die Gesellschaft</w:t>
      </w:r>
      <w:bookmarkEnd w:id="54"/>
      <w:r w:rsidRPr="006F6CD7">
        <w:rPr>
          <w:color w:val="000000"/>
          <w:szCs w:val="24"/>
        </w:rPr>
        <w:t>”</w:t>
      </w:r>
      <w:r w:rsidR="000F41B7" w:rsidRPr="006F6CD7">
        <w:rPr>
          <w:color w:val="000000"/>
          <w:szCs w:val="24"/>
        </w:rPr>
        <w:t xml:space="preserve"> </w:t>
      </w:r>
      <w:sdt>
        <w:sdtPr>
          <w:rPr>
            <w:color w:val="000000"/>
            <w:szCs w:val="24"/>
            <w:lang w:val="en-US"/>
          </w:rPr>
          <w:alias w:val="To edit, see citavi.com/edit"/>
          <w:tag w:val="CitaviPlaceholder#3f662ada-d000-44c6-8147-ab0b044cbef2"/>
          <w:id w:val="461691876"/>
          <w:placeholder>
            <w:docPart w:val="DEE1BE0593C949C7A212F0276209D22C"/>
          </w:placeholder>
        </w:sdtPr>
        <w:sdtContent>
          <w:r w:rsidR="000F41B7">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ZjY2MmFkYS1kMDAwLTQ0YzYtODE0Ny1hYjBiMDQ0Y2JlZjIiLCJUZXh0IjoiKFZvaWd0IDIwMTIpIiwiV0FJVmVyc2lvbiI6IjYuNS4wLjAifQ==}</w:instrText>
          </w:r>
          <w:r w:rsidR="000F41B7">
            <w:rPr>
              <w:noProof/>
              <w:color w:val="000000"/>
              <w:szCs w:val="24"/>
              <w:lang w:val="en-US"/>
            </w:rPr>
            <w:fldChar w:fldCharType="separate"/>
          </w:r>
          <w:r w:rsidRPr="006F6CD7">
            <w:rPr>
              <w:noProof/>
              <w:color w:val="000000"/>
              <w:szCs w:val="24"/>
            </w:rPr>
            <w:t>(Voigt 2012</w:t>
          </w:r>
          <w:r w:rsidR="0038731C">
            <w:rPr>
              <w:noProof/>
              <w:color w:val="000000"/>
              <w:szCs w:val="24"/>
            </w:rPr>
            <w:t>, S.15</w:t>
          </w:r>
          <w:r w:rsidRPr="006F6CD7">
            <w:rPr>
              <w:noProof/>
              <w:color w:val="000000"/>
              <w:szCs w:val="24"/>
            </w:rPr>
            <w:t>)</w:t>
          </w:r>
          <w:r w:rsidR="000F41B7">
            <w:rPr>
              <w:noProof/>
              <w:color w:val="000000"/>
              <w:szCs w:val="24"/>
              <w:lang w:val="en-US"/>
            </w:rPr>
            <w:fldChar w:fldCharType="end"/>
          </w:r>
        </w:sdtContent>
      </w:sdt>
      <w:r w:rsidR="001F30DD" w:rsidRPr="006F6CD7">
        <w:rPr>
          <w:color w:val="000000"/>
          <w:szCs w:val="24"/>
        </w:rPr>
        <w:t>.</w:t>
      </w:r>
      <w:r w:rsidR="00476E4F" w:rsidRPr="006F6CD7">
        <w:rPr>
          <w:color w:val="000000"/>
          <w:szCs w:val="24"/>
        </w:rPr>
        <w:t xml:space="preserve"> Somit beschreibt dieser </w:t>
      </w:r>
      <w:r w:rsidR="00F26CAE" w:rsidRPr="006F6CD7">
        <w:rPr>
          <w:color w:val="000000"/>
          <w:szCs w:val="24"/>
        </w:rPr>
        <w:t xml:space="preserve">Zweig die </w:t>
      </w:r>
      <w:r w:rsidR="00D0478A" w:rsidRPr="006F6CD7">
        <w:rPr>
          <w:color w:val="000000"/>
          <w:szCs w:val="24"/>
        </w:rPr>
        <w:t>Kommunikation</w:t>
      </w:r>
      <w:r w:rsidR="00F26CAE" w:rsidRPr="006F6CD7">
        <w:rPr>
          <w:color w:val="000000"/>
          <w:szCs w:val="24"/>
        </w:rPr>
        <w:t xml:space="preserve"> der Wissenschaft zu externen </w:t>
      </w:r>
      <w:r w:rsidR="00C119CF" w:rsidRPr="006F6CD7">
        <w:rPr>
          <w:color w:val="000000"/>
          <w:szCs w:val="24"/>
        </w:rPr>
        <w:t>Wissenschaftsgebieten und der Öffent</w:t>
      </w:r>
      <w:r w:rsidR="007550B4">
        <w:rPr>
          <w:color w:val="000000"/>
          <w:szCs w:val="24"/>
        </w:rPr>
        <w:t>l</w:t>
      </w:r>
      <w:r w:rsidR="00C119CF" w:rsidRPr="006F6CD7">
        <w:rPr>
          <w:color w:val="000000"/>
          <w:szCs w:val="24"/>
        </w:rPr>
        <w:t>ichkeit</w:t>
      </w:r>
      <w:r w:rsidR="00D0478A" w:rsidRPr="006F6CD7">
        <w:rPr>
          <w:color w:val="000000"/>
          <w:szCs w:val="24"/>
        </w:rPr>
        <w:t>.</w:t>
      </w:r>
    </w:p>
    <w:p w14:paraId="4A9175A0" w14:textId="77777777" w:rsidR="00D0478A" w:rsidRPr="006F6CD7" w:rsidRDefault="00D0478A" w:rsidP="00086781">
      <w:pPr>
        <w:spacing w:line="360" w:lineRule="auto"/>
        <w:jc w:val="both"/>
        <w:rPr>
          <w:color w:val="000000"/>
          <w:szCs w:val="24"/>
        </w:rPr>
      </w:pPr>
    </w:p>
    <w:p w14:paraId="495A4873" w14:textId="2F593168" w:rsidR="00D0478A" w:rsidRPr="006F6CD7" w:rsidRDefault="00F832D3" w:rsidP="00086781">
      <w:pPr>
        <w:pStyle w:val="berschrift1"/>
        <w:spacing w:line="360" w:lineRule="auto"/>
        <w:jc w:val="both"/>
        <w:rPr>
          <w:lang w:val="de-DE"/>
        </w:rPr>
      </w:pPr>
      <w:bookmarkStart w:id="55" w:name="_Toc54890503"/>
      <w:bookmarkStart w:id="56" w:name="_Toc58228386"/>
      <w:r w:rsidRPr="006F6CD7">
        <w:rPr>
          <w:lang w:val="de-DE"/>
        </w:rPr>
        <w:t>A</w:t>
      </w:r>
      <w:bookmarkStart w:id="57" w:name="_CTVC001909bed19152e43e09955d68ccd2e9887"/>
      <w:r w:rsidRPr="006F6CD7">
        <w:rPr>
          <w:lang w:val="de-DE"/>
        </w:rPr>
        <w:t>bgrenzung der</w:t>
      </w:r>
      <w:r w:rsidR="00FB4E1D">
        <w:rPr>
          <w:lang w:val="de-DE"/>
        </w:rPr>
        <w:t xml:space="preserve"> Seminara</w:t>
      </w:r>
      <w:r w:rsidRPr="006F6CD7">
        <w:rPr>
          <w:lang w:val="de-DE"/>
        </w:rPr>
        <w:t>rbeit</w:t>
      </w:r>
      <w:bookmarkEnd w:id="55"/>
      <w:bookmarkEnd w:id="56"/>
      <w:bookmarkEnd w:id="57"/>
    </w:p>
    <w:p w14:paraId="279A4F00" w14:textId="2227E300" w:rsidR="00F832D3" w:rsidRPr="006F6CD7" w:rsidRDefault="00E27ED9" w:rsidP="00086781">
      <w:pPr>
        <w:spacing w:line="360" w:lineRule="auto"/>
        <w:jc w:val="both"/>
      </w:pPr>
      <w:r w:rsidRPr="006F6CD7">
        <w:t xml:space="preserve">Im </w:t>
      </w:r>
      <w:r w:rsidR="001F30DD" w:rsidRPr="006F6CD7">
        <w:t>f</w:t>
      </w:r>
      <w:r w:rsidRPr="006F6CD7">
        <w:t xml:space="preserve">olgenden Teil der Arbeit </w:t>
      </w:r>
      <w:r w:rsidR="00E963E8" w:rsidRPr="006F6CD7">
        <w:t>wird die</w:t>
      </w:r>
      <w:r w:rsidRPr="006F6CD7">
        <w:t xml:space="preserve"> Thematik auf </w:t>
      </w:r>
      <w:r w:rsidR="00A7473F" w:rsidRPr="006F6CD7">
        <w:t>die interne Kommunikation ein</w:t>
      </w:r>
      <w:r w:rsidR="00E963E8" w:rsidRPr="006F6CD7">
        <w:t>gegrenzt</w:t>
      </w:r>
      <w:r w:rsidR="00A7473F" w:rsidRPr="006F6CD7">
        <w:t xml:space="preserve"> und </w:t>
      </w:r>
      <w:r w:rsidR="00E963E8" w:rsidRPr="006F6CD7">
        <w:t xml:space="preserve">es wird zunächst die </w:t>
      </w:r>
      <w:r w:rsidR="00A7473F" w:rsidRPr="006F6CD7">
        <w:t>Bedeutung</w:t>
      </w:r>
      <w:r w:rsidR="004601C7" w:rsidRPr="006F6CD7">
        <w:t xml:space="preserve"> des Erfahrungsaustausch</w:t>
      </w:r>
      <w:r w:rsidR="001F30DD" w:rsidRPr="006F6CD7">
        <w:t>s</w:t>
      </w:r>
      <w:r w:rsidR="00B46C81" w:rsidRPr="006F6CD7">
        <w:t xml:space="preserve"> für die Qualitätskriterien der Wissenschaft und Forschung</w:t>
      </w:r>
      <w:r w:rsidR="00E963E8" w:rsidRPr="006F6CD7">
        <w:t xml:space="preserve"> durchleuchtet</w:t>
      </w:r>
      <w:r w:rsidR="00B46C81" w:rsidRPr="006F6CD7">
        <w:t xml:space="preserve">. Anschließend </w:t>
      </w:r>
      <w:r w:rsidR="00E963E8" w:rsidRPr="006F6CD7">
        <w:t xml:space="preserve">wird ein knapper historischer Rückblick über die </w:t>
      </w:r>
      <w:r w:rsidR="00E62158" w:rsidRPr="006F6CD7">
        <w:t>Entwicklung der wissenschaftlichen Kommunikation aufgezeigt und zule</w:t>
      </w:r>
      <w:r w:rsidR="001F30DD" w:rsidRPr="006F6CD7">
        <w:t>t</w:t>
      </w:r>
      <w:r w:rsidR="00E62158" w:rsidRPr="006F6CD7">
        <w:t xml:space="preserve">zt die heutigen Technologien der wissenschaftlichen Kommunikation exemplarisch </w:t>
      </w:r>
      <w:r w:rsidR="00D12305" w:rsidRPr="006F6CD7">
        <w:t>vorgestellt.</w:t>
      </w:r>
    </w:p>
    <w:p w14:paraId="65D58A11" w14:textId="105EB44F" w:rsidR="00F249AD" w:rsidRPr="006F6CD7" w:rsidRDefault="00111227" w:rsidP="00086781">
      <w:pPr>
        <w:pStyle w:val="berschrift1"/>
        <w:spacing w:line="360" w:lineRule="auto"/>
        <w:jc w:val="both"/>
        <w:rPr>
          <w:lang w:val="de-DE"/>
        </w:rPr>
      </w:pPr>
      <w:bookmarkStart w:id="58" w:name="_Toc54890504"/>
      <w:bookmarkStart w:id="59" w:name="_Toc58228387"/>
      <w:r w:rsidRPr="006F6CD7">
        <w:rPr>
          <w:lang w:val="de-DE"/>
        </w:rPr>
        <w:t>H</w:t>
      </w:r>
      <w:bookmarkStart w:id="60" w:name="_CTVC001ccdd7ce0d9d94b81961d17fdf2b5b49a"/>
      <w:r w:rsidRPr="006F6CD7">
        <w:rPr>
          <w:lang w:val="de-DE"/>
        </w:rPr>
        <w:t>auptteil</w:t>
      </w:r>
      <w:bookmarkEnd w:id="58"/>
      <w:bookmarkEnd w:id="59"/>
      <w:bookmarkEnd w:id="60"/>
    </w:p>
    <w:p w14:paraId="4C1E8A90" w14:textId="57CCBDFD" w:rsidR="00111227" w:rsidRPr="006F6CD7" w:rsidRDefault="00111227" w:rsidP="00086781">
      <w:pPr>
        <w:pStyle w:val="berschrift2"/>
        <w:spacing w:line="360" w:lineRule="auto"/>
        <w:jc w:val="both"/>
        <w:rPr>
          <w:lang w:val="de-DE"/>
        </w:rPr>
      </w:pPr>
      <w:bookmarkStart w:id="61" w:name="_Toc54890505"/>
      <w:bookmarkStart w:id="62" w:name="_Toc58228388"/>
      <w:r w:rsidRPr="006F6CD7">
        <w:rPr>
          <w:lang w:val="de-DE"/>
        </w:rPr>
        <w:t>D</w:t>
      </w:r>
      <w:bookmarkStart w:id="63" w:name="_CTVC001a942fa5944334cb69cb2652005529a22"/>
      <w:r w:rsidRPr="006F6CD7">
        <w:rPr>
          <w:lang w:val="de-DE"/>
        </w:rPr>
        <w:t>ie Bed</w:t>
      </w:r>
      <w:r w:rsidR="001F30DD" w:rsidRPr="006F6CD7">
        <w:rPr>
          <w:lang w:val="de-DE"/>
        </w:rPr>
        <w:t>eu</w:t>
      </w:r>
      <w:r w:rsidRPr="006F6CD7">
        <w:rPr>
          <w:lang w:val="de-DE"/>
        </w:rPr>
        <w:t>tung des Erfahrungsaustausches unter Wissenschaftlern</w:t>
      </w:r>
      <w:bookmarkEnd w:id="61"/>
      <w:bookmarkEnd w:id="62"/>
      <w:bookmarkEnd w:id="63"/>
    </w:p>
    <w:p w14:paraId="184FF16D" w14:textId="3A9771E8" w:rsidR="00572B76" w:rsidRDefault="007550B4" w:rsidP="00086781">
      <w:pPr>
        <w:spacing w:line="360" w:lineRule="auto"/>
        <w:jc w:val="both"/>
        <w:rPr>
          <w:szCs w:val="24"/>
          <w:lang w:val="en-US"/>
        </w:rPr>
      </w:pPr>
      <w:bookmarkStart w:id="64" w:name="_CTVK0014a1b377069d443069e5a30da96ba4fe2"/>
      <w:r>
        <w:rPr>
          <w:szCs w:val="24"/>
        </w:rPr>
        <w:t>„</w:t>
      </w:r>
      <w:r w:rsidR="001F30DD" w:rsidRPr="006F6CD7">
        <w:rPr>
          <w:szCs w:val="24"/>
        </w:rPr>
        <w:t xml:space="preserve">Der </w:t>
      </w:r>
      <w:r w:rsidR="004647E3" w:rsidRPr="006F6CD7">
        <w:rPr>
          <w:szCs w:val="24"/>
        </w:rPr>
        <w:t>Austausch von Forschungsergebnissen mit der wissenschaftlichen Gemeinschaft ist zentral für effektives Forschen und für den Wissensfortschritt</w:t>
      </w:r>
      <w:r w:rsidR="00572B76" w:rsidRPr="006F6CD7">
        <w:rPr>
          <w:szCs w:val="24"/>
        </w:rPr>
        <w:t>”</w:t>
      </w:r>
      <w:r w:rsidR="004647E3" w:rsidRPr="006F6CD7">
        <w:rPr>
          <w:szCs w:val="24"/>
        </w:rPr>
        <w:t xml:space="preserve"> </w:t>
      </w:r>
      <w:sdt>
        <w:sdtPr>
          <w:rPr>
            <w:szCs w:val="24"/>
            <w:lang w:val="en-US"/>
          </w:rPr>
          <w:alias w:val="To edit, see citavi.com/edit"/>
          <w:tag w:val="CitaviPlaceholder#cafb91fa-1e12-4019-83fa-e44f49e5c5e6"/>
          <w:id w:val="-1038118647"/>
          <w:placeholder>
            <w:docPart w:val="D4AC2240D81E45568A0A1330D2814827"/>
          </w:placeholder>
        </w:sdtPr>
        <w:sdtContent>
          <w:r w:rsidR="004647E3">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wMjgyN2UyNi03ZGY1LTQ0MjYtOWViZi03MGU5OTNlZGIxM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WZiOTFmYS0xZTEyLTQwMTktODNmYS1lNDRmNDllNWM1ZTYiLCJUZXh0IjoiKEtvY2gpIiwiV0FJVmVyc2lvbiI6IjYuNS4wLjAifQ==}</w:instrText>
          </w:r>
          <w:r w:rsidR="004647E3">
            <w:rPr>
              <w:noProof/>
              <w:szCs w:val="24"/>
              <w:lang w:val="en-US"/>
            </w:rPr>
            <w:fldChar w:fldCharType="separate"/>
          </w:r>
          <w:r w:rsidR="00572B76" w:rsidRPr="006F6CD7">
            <w:rPr>
              <w:noProof/>
              <w:szCs w:val="24"/>
            </w:rPr>
            <w:t>(Koch</w:t>
          </w:r>
          <w:r w:rsidR="00EF3990">
            <w:rPr>
              <w:noProof/>
              <w:szCs w:val="24"/>
            </w:rPr>
            <w:t xml:space="preserve"> 2020</w:t>
          </w:r>
          <w:r w:rsidR="00BE01BC">
            <w:rPr>
              <w:noProof/>
              <w:szCs w:val="24"/>
            </w:rPr>
            <w:t xml:space="preserve">, </w:t>
          </w:r>
          <w:r w:rsidR="00124D78">
            <w:rPr>
              <w:noProof/>
              <w:szCs w:val="24"/>
            </w:rPr>
            <w:t>S</w:t>
          </w:r>
          <w:r w:rsidR="00BE01BC">
            <w:rPr>
              <w:noProof/>
              <w:szCs w:val="24"/>
            </w:rPr>
            <w:t>.4</w:t>
          </w:r>
          <w:r w:rsidR="00572B76" w:rsidRPr="006F6CD7">
            <w:rPr>
              <w:noProof/>
              <w:szCs w:val="24"/>
            </w:rPr>
            <w:t>)</w:t>
          </w:r>
          <w:r w:rsidR="004647E3">
            <w:rPr>
              <w:noProof/>
              <w:szCs w:val="24"/>
              <w:lang w:val="en-US"/>
            </w:rPr>
            <w:fldChar w:fldCharType="end"/>
          </w:r>
          <w:r w:rsidR="001F30DD" w:rsidRPr="006F6CD7">
            <w:rPr>
              <w:noProof/>
              <w:szCs w:val="24"/>
            </w:rPr>
            <w:t>.</w:t>
          </w:r>
        </w:sdtContent>
      </w:sdt>
      <w:r w:rsidR="0002320B" w:rsidRPr="006F6CD7">
        <w:rPr>
          <w:noProof/>
          <w:szCs w:val="24"/>
        </w:rPr>
        <w:t xml:space="preserve"> Dabei kann dieser</w:t>
      </w:r>
      <w:r w:rsidR="00783265" w:rsidRPr="006F6CD7">
        <w:rPr>
          <w:noProof/>
          <w:szCs w:val="24"/>
        </w:rPr>
        <w:t xml:space="preserve"> </w:t>
      </w:r>
      <w:r w:rsidR="0002320B" w:rsidRPr="006F6CD7">
        <w:rPr>
          <w:noProof/>
          <w:szCs w:val="24"/>
        </w:rPr>
        <w:t>Austausch sowohl</w:t>
      </w:r>
      <w:r w:rsidR="00783265" w:rsidRPr="006F6CD7">
        <w:rPr>
          <w:noProof/>
          <w:szCs w:val="24"/>
        </w:rPr>
        <w:t xml:space="preserve"> </w:t>
      </w:r>
      <w:r w:rsidR="003B4C9F" w:rsidRPr="006F6CD7">
        <w:rPr>
          <w:noProof/>
          <w:szCs w:val="24"/>
        </w:rPr>
        <w:t xml:space="preserve">formeller als auch informeller </w:t>
      </w:r>
      <w:r w:rsidR="0075021D" w:rsidRPr="006F6CD7">
        <w:rPr>
          <w:noProof/>
          <w:szCs w:val="24"/>
        </w:rPr>
        <w:t>Natur</w:t>
      </w:r>
      <w:r w:rsidR="003B4C9F" w:rsidRPr="006F6CD7">
        <w:rPr>
          <w:noProof/>
          <w:szCs w:val="24"/>
        </w:rPr>
        <w:t xml:space="preserve"> stattfinden.</w:t>
      </w:r>
      <w:r w:rsidR="007677EE" w:rsidRPr="006F6CD7">
        <w:rPr>
          <w:noProof/>
          <w:szCs w:val="24"/>
        </w:rPr>
        <w:t xml:space="preserve"> In Publikationen wird </w:t>
      </w:r>
      <w:r>
        <w:rPr>
          <w:noProof/>
          <w:szCs w:val="24"/>
        </w:rPr>
        <w:t>„</w:t>
      </w:r>
      <w:r w:rsidR="0075021D" w:rsidRPr="006F6CD7">
        <w:rPr>
          <w:szCs w:val="24"/>
        </w:rPr>
        <w:t>d</w:t>
      </w:r>
      <w:r w:rsidR="007677EE" w:rsidRPr="006F6CD7">
        <w:rPr>
          <w:szCs w:val="24"/>
        </w:rPr>
        <w:t>urch das Zitieren […]</w:t>
      </w:r>
      <w:r w:rsidR="001F30DD" w:rsidRPr="006F6CD7">
        <w:rPr>
          <w:szCs w:val="24"/>
        </w:rPr>
        <w:t xml:space="preserve"> </w:t>
      </w:r>
      <w:r w:rsidR="007677EE" w:rsidRPr="006F6CD7">
        <w:rPr>
          <w:szCs w:val="24"/>
        </w:rPr>
        <w:t>die Auswirkung wissenschaftlicher Kommunikation sichtbar, nämlich das Informieren und die Beeinflussung eines anderen Forschenden</w:t>
      </w:r>
      <w:r w:rsidR="007F369C" w:rsidRPr="006F6CD7">
        <w:rPr>
          <w:szCs w:val="24"/>
        </w:rPr>
        <w:t>”</w:t>
      </w:r>
      <w:r w:rsidR="007677EE" w:rsidRPr="00FB09B5">
        <w:t xml:space="preserve"> </w:t>
      </w:r>
      <w:sdt>
        <w:sdtPr>
          <w:alias w:val="To edit, see citavi.com/edit"/>
          <w:tag w:val="CitaviPlaceholder#e77392f5-9d68-405a-a5ea-f2d5c4ea6b3f"/>
          <w:id w:val="-1893802471"/>
          <w:placeholder>
            <w:docPart w:val="C562385A42C847C087BC5C2CB81BF47D"/>
          </w:placeholder>
        </w:sdtPr>
        <w:sdtContent>
          <w:r w:rsidR="007677EE">
            <w:rPr>
              <w:noProof/>
            </w:rPr>
            <w:fldChar w:fldCharType="begin"/>
          </w:r>
          <w:r w:rsidR="0022275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hYmRhYWQtZTQ2Yy00ZWZlLWJmYjAtMDk4MDdmY2NlYTg3IiwiSWQiOiI2YTNhODUxMi0yNDkwLTRhNzYtYmI2Ni04MTM2ZGYxMDZhYTg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ZTc3MzkyZjUtOWQ2OC00MDVhLWE1ZWEtZjJkNWM0ZWE2YjNmIiwiVGV4dCI6IihQZXRlcnMgMjAxNSwgUy4gMTAwNykiLCJXQUlWZXJzaW9uIjoiNi41LjAuMCJ9}</w:instrText>
          </w:r>
          <w:r w:rsidR="007677EE">
            <w:rPr>
              <w:noProof/>
            </w:rPr>
            <w:fldChar w:fldCharType="separate"/>
          </w:r>
          <w:r w:rsidR="00572B76">
            <w:rPr>
              <w:noProof/>
            </w:rPr>
            <w:t>(Peters 2015, S. 1007)</w:t>
          </w:r>
          <w:r w:rsidR="007677EE">
            <w:rPr>
              <w:noProof/>
            </w:rPr>
            <w:fldChar w:fldCharType="end"/>
          </w:r>
          <w:r w:rsidR="001F30DD">
            <w:rPr>
              <w:noProof/>
            </w:rPr>
            <w:t>.</w:t>
          </w:r>
        </w:sdtContent>
      </w:sdt>
      <w:r w:rsidR="007F0C28">
        <w:t xml:space="preserve"> </w:t>
      </w:r>
      <w:r w:rsidR="00493DE0">
        <w:t>Diese</w:t>
      </w:r>
      <w:r w:rsidR="007F0C28">
        <w:t xml:space="preserve"> </w:t>
      </w:r>
      <w:r w:rsidR="0089129F">
        <w:t xml:space="preserve">verknüpften </w:t>
      </w:r>
      <w:r w:rsidR="00493DE0">
        <w:t xml:space="preserve">Wissensverweise </w:t>
      </w:r>
      <w:r w:rsidR="00583F0E">
        <w:t xml:space="preserve">führen zu einer </w:t>
      </w:r>
      <w:r>
        <w:t>„</w:t>
      </w:r>
      <w:r w:rsidR="00111227" w:rsidRPr="006F6CD7">
        <w:rPr>
          <w:szCs w:val="24"/>
        </w:rPr>
        <w:t xml:space="preserve">qualitativen Weiterentwicklung von bestehendem Wissen, die Kooperation vieler </w:t>
      </w:r>
      <w:r w:rsidR="001F30DD" w:rsidRPr="006F6CD7">
        <w:rPr>
          <w:szCs w:val="24"/>
        </w:rPr>
        <w:t>E</w:t>
      </w:r>
      <w:r w:rsidR="00111227" w:rsidRPr="006F6CD7">
        <w:rPr>
          <w:szCs w:val="24"/>
        </w:rPr>
        <w:t>inzelner ermöglicht das Schaffen von neuem Wissen und von Innovationen. Durch unterschiedliche Sichtweisen und Erfahrungshintergründe, die einzelne Nutzer einbringen, wird Wissen nicht nur in einer zentralen Datenbasis zusammengeführt und für alle Nutzer verfügbar gemacht; Gleichzeitig wird durch die Emergenz des Wissens der einzelnen Nutzer neues Wissen geschaffen das mehr ist als die bloße Summe des Wissens aller Beteiligten</w:t>
      </w:r>
      <w:r w:rsidR="005A57DA" w:rsidRPr="006F6CD7">
        <w:rPr>
          <w:szCs w:val="24"/>
        </w:rPr>
        <w:t>”</w:t>
      </w:r>
      <w:r w:rsidR="00111227" w:rsidRPr="006F6CD7">
        <w:rPr>
          <w:szCs w:val="24"/>
        </w:rPr>
        <w:t xml:space="preserve"> (Johnson, 2001). </w:t>
      </w:r>
      <w:bookmarkEnd w:id="64"/>
      <w:r w:rsidR="000E3921" w:rsidRPr="006F6CD7">
        <w:rPr>
          <w:szCs w:val="24"/>
        </w:rPr>
        <w:t xml:space="preserve">Mit dem Bewusstsein um eine solche </w:t>
      </w:r>
      <w:r w:rsidR="00B1506D" w:rsidRPr="006F6CD7">
        <w:rPr>
          <w:szCs w:val="24"/>
        </w:rPr>
        <w:t>Wissens</w:t>
      </w:r>
      <w:r w:rsidR="002E647B" w:rsidRPr="006F6CD7">
        <w:rPr>
          <w:szCs w:val="24"/>
        </w:rPr>
        <w:t>-</w:t>
      </w:r>
      <w:r w:rsidR="000E3921" w:rsidRPr="006F6CD7">
        <w:rPr>
          <w:szCs w:val="24"/>
        </w:rPr>
        <w:t xml:space="preserve">Emmergenz und </w:t>
      </w:r>
      <w:r w:rsidR="002E647B" w:rsidRPr="006F6CD7">
        <w:rPr>
          <w:szCs w:val="24"/>
        </w:rPr>
        <w:t>dem damit verbundenem</w:t>
      </w:r>
      <w:r w:rsidR="000E3921" w:rsidRPr="006F6CD7">
        <w:rPr>
          <w:szCs w:val="24"/>
        </w:rPr>
        <w:t xml:space="preserve"> Wert</w:t>
      </w:r>
      <w:r w:rsidR="00756ADB" w:rsidRPr="006F6CD7">
        <w:rPr>
          <w:szCs w:val="24"/>
        </w:rPr>
        <w:t>e</w:t>
      </w:r>
      <w:r w:rsidR="000E3921" w:rsidRPr="006F6CD7">
        <w:rPr>
          <w:szCs w:val="24"/>
        </w:rPr>
        <w:t xml:space="preserve">gewinn </w:t>
      </w:r>
      <w:r w:rsidR="00756ADB" w:rsidRPr="006F6CD7">
        <w:rPr>
          <w:szCs w:val="24"/>
        </w:rPr>
        <w:t xml:space="preserve">wird ein interner Erfahrungsaustausch von Wissenschaftlern bewusst </w:t>
      </w:r>
      <w:r w:rsidR="00A12025" w:rsidRPr="006F6CD7">
        <w:rPr>
          <w:szCs w:val="24"/>
        </w:rPr>
        <w:t xml:space="preserve">gefördert. </w:t>
      </w:r>
      <w:r>
        <w:rPr>
          <w:szCs w:val="24"/>
        </w:rPr>
        <w:t>„</w:t>
      </w:r>
      <w:r w:rsidR="00F94AA2" w:rsidRPr="006F6CD7">
        <w:rPr>
          <w:szCs w:val="24"/>
        </w:rPr>
        <w:t xml:space="preserve">Wollen mehrere Wissenschaftler gemeinschaftlich ihre Forschungsidee umsetzen, kommt es zu einer Kooperation, </w:t>
      </w:r>
      <w:r w:rsidR="001F30DD" w:rsidRPr="006F6CD7">
        <w:rPr>
          <w:szCs w:val="24"/>
        </w:rPr>
        <w:t>e</w:t>
      </w:r>
      <w:r w:rsidR="00F94AA2" w:rsidRPr="006F6CD7">
        <w:rPr>
          <w:szCs w:val="24"/>
        </w:rPr>
        <w:t>ine solche Zusammenarbeit kann zufällig oder auch zielgerichtet entstehen, […]</w:t>
      </w:r>
      <w:r w:rsidR="001F30DD" w:rsidRPr="006F6CD7">
        <w:rPr>
          <w:szCs w:val="24"/>
        </w:rPr>
        <w:t xml:space="preserve">. </w:t>
      </w:r>
      <w:r w:rsidR="00F94AA2" w:rsidRPr="006F6CD7">
        <w:rPr>
          <w:szCs w:val="24"/>
        </w:rPr>
        <w:t xml:space="preserve">Die Motive einer Kooperation </w:t>
      </w:r>
      <w:r w:rsidR="001F30DD" w:rsidRPr="006F6CD7">
        <w:rPr>
          <w:szCs w:val="24"/>
        </w:rPr>
        <w:t>s</w:t>
      </w:r>
      <w:r w:rsidR="00F94AA2" w:rsidRPr="006F6CD7">
        <w:rPr>
          <w:szCs w:val="24"/>
        </w:rPr>
        <w:t>ind ganz unterschiedlich. Neben dem gemeinsamen Forschungsinteresse, ermöglicht eine Kooperation sowohl den Zugriff auf Kompetenzen, Infrastruktur, Materialien als auch teilweise auf Drittmittel</w:t>
      </w:r>
      <w:r w:rsidR="00D53785" w:rsidRPr="006F6CD7">
        <w:rPr>
          <w:szCs w:val="24"/>
        </w:rPr>
        <w:t>”</w:t>
      </w:r>
      <w:r w:rsidR="00572B76" w:rsidRPr="006F6CD7">
        <w:rPr>
          <w:szCs w:val="24"/>
        </w:rPr>
        <w:t xml:space="preserve"> </w:t>
      </w:r>
      <w:sdt>
        <w:sdtPr>
          <w:rPr>
            <w:szCs w:val="24"/>
            <w:lang w:val="en-US"/>
          </w:rPr>
          <w:alias w:val="To edit, see citavi.com/edit"/>
          <w:tag w:val="CitaviPlaceholder#5881cb5a-6a6c-418b-98fe-10a4cc47a09e"/>
          <w:id w:val="-830130251"/>
          <w:placeholder>
            <w:docPart w:val="B580069FE57D47588D8B4DFA12A9932E"/>
          </w:placeholder>
        </w:sdtPr>
        <w:sdtContent>
          <w:r w:rsidR="00572B76" w:rsidRPr="00D6038C">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ODgxY2I1YS02YTZjLTQxOGItOThmZS0xMGE0Y2M0N2EwOWUiLCJUZXh0IjoiKFZvaWd0IDIwMTIpIiwiV0FJVmVyc2lvbiI6IjYuNS4wLjAifQ==}</w:instrText>
          </w:r>
          <w:r w:rsidR="00572B76" w:rsidRPr="00D6038C">
            <w:rPr>
              <w:szCs w:val="24"/>
              <w:lang w:val="en-US"/>
            </w:rPr>
            <w:fldChar w:fldCharType="separate"/>
          </w:r>
          <w:r w:rsidR="00572B76">
            <w:rPr>
              <w:szCs w:val="24"/>
              <w:lang w:val="en-US"/>
            </w:rPr>
            <w:t>(Voigt 2012</w:t>
          </w:r>
          <w:r w:rsidR="0078056D">
            <w:rPr>
              <w:szCs w:val="24"/>
              <w:lang w:val="en-US"/>
            </w:rPr>
            <w:t>, S.19</w:t>
          </w:r>
          <w:r w:rsidR="00572B76">
            <w:rPr>
              <w:szCs w:val="24"/>
              <w:lang w:val="en-US"/>
            </w:rPr>
            <w:t>)</w:t>
          </w:r>
          <w:r w:rsidR="00572B76" w:rsidRPr="00D6038C">
            <w:rPr>
              <w:szCs w:val="24"/>
              <w:lang w:val="en-US"/>
            </w:rPr>
            <w:fldChar w:fldCharType="end"/>
          </w:r>
        </w:sdtContent>
      </w:sdt>
      <w:r w:rsidR="00572B76">
        <w:rPr>
          <w:szCs w:val="24"/>
          <w:lang w:val="en-US"/>
        </w:rPr>
        <w:t>.</w:t>
      </w:r>
    </w:p>
    <w:p w14:paraId="588E5C4C" w14:textId="2F2830CA" w:rsidR="00743829" w:rsidRDefault="00743829" w:rsidP="00743829">
      <w:pPr>
        <w:pStyle w:val="berschrift2"/>
        <w:rPr>
          <w:lang w:val="en-US"/>
        </w:rPr>
      </w:pPr>
      <w:bookmarkStart w:id="65" w:name="_Toc54890506"/>
      <w:bookmarkStart w:id="66" w:name="_Toc58228389"/>
      <w:r>
        <w:rPr>
          <w:lang w:val="en-US"/>
        </w:rPr>
        <w:lastRenderedPageBreak/>
        <w:t>H</w:t>
      </w:r>
      <w:bookmarkStart w:id="67" w:name="_CTVC001f0befca59b6f4665a3adfd27c577e6fe"/>
      <w:r>
        <w:rPr>
          <w:lang w:val="en-US"/>
        </w:rPr>
        <w:t>istorischer Rückblick der Wissenschaftskommunikation</w:t>
      </w:r>
      <w:bookmarkEnd w:id="65"/>
      <w:bookmarkEnd w:id="66"/>
      <w:bookmarkEnd w:id="67"/>
    </w:p>
    <w:p w14:paraId="6877AA92" w14:textId="772F7EF2" w:rsidR="00C30D65" w:rsidRPr="006F6CD7" w:rsidRDefault="00C30D65" w:rsidP="00AE6C4C">
      <w:pPr>
        <w:spacing w:line="360" w:lineRule="auto"/>
        <w:jc w:val="both"/>
        <w:rPr>
          <w:szCs w:val="24"/>
        </w:rPr>
      </w:pPr>
      <w:r w:rsidRPr="006F6CD7">
        <w:rPr>
          <w:szCs w:val="24"/>
        </w:rPr>
        <w:t xml:space="preserve">In der Definition des Begriffes Wissenschaft wurde </w:t>
      </w:r>
      <w:r w:rsidR="00C95D4A" w:rsidRPr="006F6CD7">
        <w:rPr>
          <w:szCs w:val="24"/>
        </w:rPr>
        <w:t xml:space="preserve">bereits auf die </w:t>
      </w:r>
      <w:r w:rsidR="00AE6C4C" w:rsidRPr="006F6CD7">
        <w:rPr>
          <w:szCs w:val="24"/>
        </w:rPr>
        <w:t xml:space="preserve">Themenstellungen der </w:t>
      </w:r>
      <w:r w:rsidR="00C95D4A" w:rsidRPr="006F6CD7">
        <w:rPr>
          <w:szCs w:val="24"/>
        </w:rPr>
        <w:t xml:space="preserve">Veröffentlichungen und Lehre hingewiesen. Diese beiden Disziplinen </w:t>
      </w:r>
      <w:r w:rsidR="00AE6C4C" w:rsidRPr="006F6CD7">
        <w:rPr>
          <w:szCs w:val="24"/>
        </w:rPr>
        <w:t>basieren auf de</w:t>
      </w:r>
      <w:r w:rsidR="00197AE6" w:rsidRPr="006F6CD7">
        <w:rPr>
          <w:szCs w:val="24"/>
        </w:rPr>
        <w:t>r Domäne</w:t>
      </w:r>
      <w:r w:rsidR="00AE6C4C" w:rsidRPr="006F6CD7">
        <w:rPr>
          <w:szCs w:val="24"/>
        </w:rPr>
        <w:t xml:space="preserve"> der</w:t>
      </w:r>
      <w:r w:rsidR="00C95D4A" w:rsidRPr="006F6CD7">
        <w:rPr>
          <w:szCs w:val="24"/>
        </w:rPr>
        <w:t xml:space="preserve"> wissenschaftlichen Kommunikation</w:t>
      </w:r>
      <w:r w:rsidR="00AE6C4C" w:rsidRPr="006F6CD7">
        <w:rPr>
          <w:szCs w:val="24"/>
        </w:rPr>
        <w:t xml:space="preserve">. </w:t>
      </w:r>
      <w:r w:rsidR="00CA03F9" w:rsidRPr="006F6CD7">
        <w:rPr>
          <w:szCs w:val="24"/>
        </w:rPr>
        <w:t xml:space="preserve">Somit </w:t>
      </w:r>
      <w:r w:rsidR="00AA4BC9" w:rsidRPr="006F6CD7">
        <w:rPr>
          <w:szCs w:val="24"/>
        </w:rPr>
        <w:t xml:space="preserve">sind die Fragestellungen </w:t>
      </w:r>
      <w:r w:rsidR="0023474A" w:rsidRPr="006F6CD7">
        <w:rPr>
          <w:szCs w:val="24"/>
        </w:rPr>
        <w:t>d</w:t>
      </w:r>
      <w:r w:rsidR="00AA4BC9" w:rsidRPr="006F6CD7">
        <w:rPr>
          <w:szCs w:val="24"/>
        </w:rPr>
        <w:t xml:space="preserve">er </w:t>
      </w:r>
      <w:r w:rsidR="0023474A" w:rsidRPr="006F6CD7">
        <w:rPr>
          <w:szCs w:val="24"/>
        </w:rPr>
        <w:t>w</w:t>
      </w:r>
      <w:r w:rsidR="00AA4BC9" w:rsidRPr="006F6CD7">
        <w:rPr>
          <w:szCs w:val="24"/>
        </w:rPr>
        <w:t>issenschaftlichen Kommunikation ebenso</w:t>
      </w:r>
      <w:r w:rsidR="0023474A" w:rsidRPr="006F6CD7">
        <w:rPr>
          <w:szCs w:val="24"/>
        </w:rPr>
        <w:t xml:space="preserve"> </w:t>
      </w:r>
      <w:r w:rsidR="00AA4BC9" w:rsidRPr="006F6CD7">
        <w:rPr>
          <w:szCs w:val="24"/>
        </w:rPr>
        <w:t xml:space="preserve">alt wie die Fragestellungen der </w:t>
      </w:r>
      <w:r w:rsidR="00D464C1" w:rsidRPr="006F6CD7">
        <w:rPr>
          <w:szCs w:val="24"/>
        </w:rPr>
        <w:t>Wissenschaften</w:t>
      </w:r>
      <w:r w:rsidR="00EE7DF8" w:rsidRPr="006F6CD7">
        <w:rPr>
          <w:szCs w:val="24"/>
        </w:rPr>
        <w:t xml:space="preserve"> selbst.</w:t>
      </w:r>
      <w:r w:rsidR="00120330" w:rsidRPr="006F6CD7">
        <w:rPr>
          <w:szCs w:val="24"/>
        </w:rPr>
        <w:t xml:space="preserve"> </w:t>
      </w:r>
      <w:r w:rsidR="00C46DA8" w:rsidRPr="006F6CD7">
        <w:rPr>
          <w:szCs w:val="24"/>
        </w:rPr>
        <w:t>Mit</w:t>
      </w:r>
      <w:r w:rsidR="00120330" w:rsidRPr="006F6CD7">
        <w:rPr>
          <w:szCs w:val="24"/>
        </w:rPr>
        <w:t xml:space="preserve"> dem </w:t>
      </w:r>
      <w:r w:rsidR="009D51DA" w:rsidRPr="006F6CD7">
        <w:rPr>
          <w:szCs w:val="24"/>
        </w:rPr>
        <w:t>A</w:t>
      </w:r>
      <w:r w:rsidR="00120330" w:rsidRPr="006F6CD7">
        <w:rPr>
          <w:szCs w:val="24"/>
        </w:rPr>
        <w:t xml:space="preserve">ufkommen neuer </w:t>
      </w:r>
      <w:r w:rsidR="0006278E" w:rsidRPr="006F6CD7">
        <w:rPr>
          <w:szCs w:val="24"/>
        </w:rPr>
        <w:t>Kommunikationst</w:t>
      </w:r>
      <w:r w:rsidR="00120330" w:rsidRPr="006F6CD7">
        <w:rPr>
          <w:szCs w:val="24"/>
        </w:rPr>
        <w:t xml:space="preserve">echnologien </w:t>
      </w:r>
      <w:r w:rsidR="0006278E" w:rsidRPr="006F6CD7">
        <w:rPr>
          <w:szCs w:val="24"/>
        </w:rPr>
        <w:t xml:space="preserve">hat sich die wissenschaftliche Kommunikation </w:t>
      </w:r>
      <w:r w:rsidR="00984B2E" w:rsidRPr="006F6CD7">
        <w:rPr>
          <w:szCs w:val="24"/>
        </w:rPr>
        <w:t>entsprechend angepasst und verändert.</w:t>
      </w:r>
      <w:r w:rsidR="004275E5" w:rsidRPr="006F6CD7">
        <w:rPr>
          <w:szCs w:val="24"/>
        </w:rPr>
        <w:t xml:space="preserve"> Folg</w:t>
      </w:r>
      <w:r w:rsidR="001F30DD" w:rsidRPr="006F6CD7">
        <w:rPr>
          <w:szCs w:val="24"/>
        </w:rPr>
        <w:t>l</w:t>
      </w:r>
      <w:r w:rsidR="004275E5" w:rsidRPr="006F6CD7">
        <w:rPr>
          <w:szCs w:val="24"/>
        </w:rPr>
        <w:t xml:space="preserve">ich ist </w:t>
      </w:r>
      <w:bookmarkStart w:id="68" w:name="_CTVK001d0b9fa6debce47fbbd84315275cce9e8"/>
      <w:r w:rsidR="001F30DD" w:rsidRPr="006F6CD7">
        <w:rPr>
          <w:szCs w:val="24"/>
        </w:rPr>
        <w:t xml:space="preserve">für </w:t>
      </w:r>
      <w:r w:rsidR="007550B4">
        <w:rPr>
          <w:szCs w:val="24"/>
        </w:rPr>
        <w:t>„</w:t>
      </w:r>
      <w:r w:rsidR="004275E5" w:rsidRPr="006F6CD7">
        <w:rPr>
          <w:szCs w:val="24"/>
        </w:rPr>
        <w:t xml:space="preserve">ein erweitertes Verständnis der Prozesse, die zu der Öffnung von Wissenschaft und Forschung führen, sowie für die Darstellung der Beziehung neuer digitaler Kommunikationssysteme zu ihren analogen Vorläufern </w:t>
      </w:r>
      <w:r w:rsidR="001F30DD" w:rsidRPr="006F6CD7">
        <w:rPr>
          <w:szCs w:val="24"/>
        </w:rPr>
        <w:t>[…]</w:t>
      </w:r>
      <w:r w:rsidR="004275E5" w:rsidRPr="006F6CD7">
        <w:rPr>
          <w:szCs w:val="24"/>
        </w:rPr>
        <w:t xml:space="preserve"> eine historische Betrachtung der Entwicklung wissenschaftlicher Kommunikation sowie der Forderung nach Offenheit in Wissenschaft und Forschung unabdingbar</w:t>
      </w:r>
      <w:bookmarkEnd w:id="68"/>
      <w:r w:rsidR="004275E5" w:rsidRPr="006F6CD7">
        <w:rPr>
          <w:szCs w:val="24"/>
        </w:rPr>
        <w:t xml:space="preserve">” </w:t>
      </w:r>
      <w:sdt>
        <w:sdtPr>
          <w:rPr>
            <w:szCs w:val="24"/>
            <w:lang w:val="en-US"/>
          </w:rPr>
          <w:alias w:val="To edit, see citavi.com/edit"/>
          <w:tag w:val="CitaviPlaceholder#31cb2182-91e6-4333-9350-c8a8babd1ff0"/>
          <w:id w:val="250780257"/>
          <w:placeholder>
            <w:docPart w:val="DefaultPlaceholder_-1854013440"/>
          </w:placeholder>
        </w:sdtPr>
        <w:sdtContent>
          <w:r w:rsidR="004275E5">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BiOWZhNmQtZWJjZS00N2ZiLWJkODQtMzE1Mjc1Y2NlOWU4IiwiSWQiOiJiNTc4Zjg1MC1iYzZiLTRiODYtYmU5Ni1jMTk2ZWY5NGVkZTY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xIiwiU3RhcnRQYWdlIjp7IiRpZCI6IjUiLCIkdHlwZSI6IlN3aXNzQWNhZGVtaWMuUGFnZU51bWJlciwgU3dpc3NBY2FkZW1pYyIsIklzRnVsbHlOdW1lcmljIjp0cnVlLCJOdW1iZXIiOjMxLCJOdW1iZXJpbmdUeXBlIjowLCJOdW1lcmFsU3lzdGVtIjowLCJPcmlnaW5hbFN0cmluZyI6IjMxIiwiUHJldHR5U3RyaW5nIjoiMz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zMSkifV19LCJUYWciOiJDaXRhdmlQbGFjZWhvbGRlciMzMWNiMjE4Mi05MWU2LTQzMzMtOTM1MC1jOGE4YmFiZDFmZjAiLCJUZXh0IjoiKEhlaXNlIDIwMThhLCBTLiAzMSkiLCJXQUlWZXJzaW9uIjoiNi41LjAuMCJ9}</w:instrText>
          </w:r>
          <w:r w:rsidR="004275E5">
            <w:rPr>
              <w:noProof/>
              <w:szCs w:val="24"/>
              <w:lang w:val="en-US"/>
            </w:rPr>
            <w:fldChar w:fldCharType="separate"/>
          </w:r>
          <w:r w:rsidR="00572B76">
            <w:rPr>
              <w:noProof/>
              <w:szCs w:val="24"/>
              <w:lang w:val="en-US"/>
            </w:rPr>
            <w:t>(Heise 2018a, S. 31)</w:t>
          </w:r>
          <w:r w:rsidR="004275E5">
            <w:rPr>
              <w:noProof/>
              <w:szCs w:val="24"/>
              <w:lang w:val="en-US"/>
            </w:rPr>
            <w:fldChar w:fldCharType="end"/>
          </w:r>
        </w:sdtContent>
      </w:sdt>
      <w:r w:rsidR="00F6464C">
        <w:rPr>
          <w:szCs w:val="24"/>
          <w:lang w:val="en-US"/>
        </w:rPr>
        <w:t>.</w:t>
      </w:r>
      <w:r w:rsidR="00F6464C">
        <w:rPr>
          <w:szCs w:val="24"/>
          <w:lang w:val="en-US"/>
        </w:rPr>
        <w:tab/>
      </w:r>
      <w:r w:rsidR="00AD7A23" w:rsidRPr="004275E5">
        <w:br/>
      </w:r>
      <w:r w:rsidR="00AD7A23" w:rsidRPr="006F6CD7">
        <w:rPr>
          <w:szCs w:val="24"/>
        </w:rPr>
        <w:t xml:space="preserve">Die beiden nachfolgenden Abschnitte befassen sich mit der historischen Entwicklung der wissenschaftlichen Kommunikation. </w:t>
      </w:r>
      <w:r w:rsidR="00057E7B" w:rsidRPr="006F6CD7">
        <w:rPr>
          <w:szCs w:val="24"/>
        </w:rPr>
        <w:t>Dabei wird</w:t>
      </w:r>
      <w:r w:rsidR="00095AC0" w:rsidRPr="006F6CD7">
        <w:rPr>
          <w:szCs w:val="24"/>
        </w:rPr>
        <w:t xml:space="preserve"> innerhalb dieser Arbeit</w:t>
      </w:r>
      <w:r w:rsidR="00057E7B" w:rsidRPr="006F6CD7">
        <w:rPr>
          <w:szCs w:val="24"/>
        </w:rPr>
        <w:t xml:space="preserve"> ein</w:t>
      </w:r>
      <w:r w:rsidR="00616F31" w:rsidRPr="006F6CD7">
        <w:rPr>
          <w:szCs w:val="24"/>
        </w:rPr>
        <w:t xml:space="preserve">e Unterteilung </w:t>
      </w:r>
      <w:r w:rsidR="00057E7B" w:rsidRPr="006F6CD7">
        <w:rPr>
          <w:szCs w:val="24"/>
        </w:rPr>
        <w:t xml:space="preserve">zwischen den </w:t>
      </w:r>
      <w:r w:rsidR="00711E4E" w:rsidRPr="006F6CD7">
        <w:rPr>
          <w:szCs w:val="24"/>
        </w:rPr>
        <w:t>klassisch-</w:t>
      </w:r>
      <w:r w:rsidR="00057E7B" w:rsidRPr="006F6CD7">
        <w:rPr>
          <w:szCs w:val="24"/>
        </w:rPr>
        <w:t xml:space="preserve">analogen und </w:t>
      </w:r>
      <w:r w:rsidR="00711E4E" w:rsidRPr="006F6CD7">
        <w:rPr>
          <w:szCs w:val="24"/>
        </w:rPr>
        <w:t>moder</w:t>
      </w:r>
      <w:r w:rsidR="001F30DD" w:rsidRPr="006F6CD7">
        <w:rPr>
          <w:szCs w:val="24"/>
        </w:rPr>
        <w:t>n</w:t>
      </w:r>
      <w:r w:rsidR="00711E4E" w:rsidRPr="006F6CD7">
        <w:rPr>
          <w:szCs w:val="24"/>
        </w:rPr>
        <w:t>en-</w:t>
      </w:r>
      <w:r w:rsidR="00616F31" w:rsidRPr="006F6CD7">
        <w:rPr>
          <w:szCs w:val="24"/>
        </w:rPr>
        <w:t>digitalen Kommunikationsmöglichkeiten gezogen.</w:t>
      </w:r>
      <w:r w:rsidR="005315DD" w:rsidRPr="006F6CD7">
        <w:rPr>
          <w:szCs w:val="24"/>
        </w:rPr>
        <w:t xml:space="preserve"> </w:t>
      </w:r>
      <w:r w:rsidR="00095AC0" w:rsidRPr="006F6CD7">
        <w:rPr>
          <w:szCs w:val="24"/>
        </w:rPr>
        <w:t>E</w:t>
      </w:r>
      <w:r w:rsidR="00A64839" w:rsidRPr="006F6CD7">
        <w:rPr>
          <w:szCs w:val="24"/>
        </w:rPr>
        <w:t>inerse</w:t>
      </w:r>
      <w:r w:rsidR="001F30DD" w:rsidRPr="006F6CD7">
        <w:rPr>
          <w:szCs w:val="24"/>
        </w:rPr>
        <w:t>i</w:t>
      </w:r>
      <w:r w:rsidR="00A64839" w:rsidRPr="006F6CD7">
        <w:rPr>
          <w:szCs w:val="24"/>
        </w:rPr>
        <w:t>ts</w:t>
      </w:r>
      <w:r w:rsidR="005315DD" w:rsidRPr="006F6CD7">
        <w:rPr>
          <w:szCs w:val="24"/>
        </w:rPr>
        <w:t xml:space="preserve"> </w:t>
      </w:r>
      <w:r w:rsidR="00095AC0" w:rsidRPr="006F6CD7">
        <w:rPr>
          <w:szCs w:val="24"/>
        </w:rPr>
        <w:t xml:space="preserve">werden </w:t>
      </w:r>
      <w:r w:rsidR="004C19B4" w:rsidRPr="006F6CD7">
        <w:rPr>
          <w:szCs w:val="24"/>
        </w:rPr>
        <w:t>die Technologien</w:t>
      </w:r>
      <w:r w:rsidR="003D05E2" w:rsidRPr="006F6CD7">
        <w:rPr>
          <w:szCs w:val="24"/>
        </w:rPr>
        <w:t xml:space="preserve"> schriftlich</w:t>
      </w:r>
      <w:r w:rsidR="005315DD" w:rsidRPr="006F6CD7">
        <w:rPr>
          <w:szCs w:val="24"/>
        </w:rPr>
        <w:t xml:space="preserve"> festgehaltene</w:t>
      </w:r>
      <w:r w:rsidR="00615664" w:rsidRPr="006F6CD7">
        <w:rPr>
          <w:szCs w:val="24"/>
        </w:rPr>
        <w:t>r</w:t>
      </w:r>
      <w:r w:rsidR="005315DD" w:rsidRPr="006F6CD7">
        <w:rPr>
          <w:szCs w:val="24"/>
        </w:rPr>
        <w:t xml:space="preserve"> </w:t>
      </w:r>
      <w:r w:rsidR="004C19B4" w:rsidRPr="006F6CD7">
        <w:rPr>
          <w:szCs w:val="24"/>
        </w:rPr>
        <w:t>Kommunikation</w:t>
      </w:r>
      <w:r w:rsidR="005315DD" w:rsidRPr="006F6CD7">
        <w:rPr>
          <w:szCs w:val="24"/>
        </w:rPr>
        <w:t xml:space="preserve"> und </w:t>
      </w:r>
      <w:r w:rsidR="00A64839" w:rsidRPr="006F6CD7">
        <w:rPr>
          <w:szCs w:val="24"/>
        </w:rPr>
        <w:t>andererseits</w:t>
      </w:r>
      <w:r w:rsidR="004C19B4" w:rsidRPr="006F6CD7">
        <w:rPr>
          <w:szCs w:val="24"/>
        </w:rPr>
        <w:t xml:space="preserve"> die zwischenmenschliche Kommunikation in</w:t>
      </w:r>
      <w:r w:rsidR="001F30DD" w:rsidRPr="006F6CD7">
        <w:rPr>
          <w:szCs w:val="24"/>
        </w:rPr>
        <w:t xml:space="preserve"> F</w:t>
      </w:r>
      <w:r w:rsidR="004C19B4" w:rsidRPr="006F6CD7">
        <w:rPr>
          <w:szCs w:val="24"/>
        </w:rPr>
        <w:t xml:space="preserve">orm von Vorträgen und Gesprächen </w:t>
      </w:r>
      <w:r w:rsidR="00A64839" w:rsidRPr="006F6CD7">
        <w:rPr>
          <w:szCs w:val="24"/>
        </w:rPr>
        <w:t>betrachtet.</w:t>
      </w:r>
      <w:r w:rsidR="006961D9" w:rsidRPr="006F6CD7">
        <w:rPr>
          <w:szCs w:val="24"/>
        </w:rPr>
        <w:t xml:space="preserve"> Um den Rahmen der folgenden Abschnitte nicht zu sprengen beginnen wir mi</w:t>
      </w:r>
      <w:r w:rsidR="002B71FC">
        <w:rPr>
          <w:szCs w:val="24"/>
        </w:rPr>
        <w:t>t</w:t>
      </w:r>
      <w:r w:rsidR="006961D9" w:rsidRPr="006F6CD7">
        <w:rPr>
          <w:szCs w:val="24"/>
        </w:rPr>
        <w:t xml:space="preserve"> jenem</w:t>
      </w:r>
      <w:r w:rsidR="001B0810" w:rsidRPr="006F6CD7">
        <w:rPr>
          <w:szCs w:val="24"/>
        </w:rPr>
        <w:t xml:space="preserve"> historischem</w:t>
      </w:r>
      <w:r w:rsidR="006961D9" w:rsidRPr="006F6CD7">
        <w:rPr>
          <w:szCs w:val="24"/>
        </w:rPr>
        <w:t xml:space="preserve"> Zeithorizont, an welchem Technologien aufkamen, </w:t>
      </w:r>
      <w:r w:rsidR="007610EC">
        <w:rPr>
          <w:szCs w:val="24"/>
        </w:rPr>
        <w:t>welche</w:t>
      </w:r>
      <w:r w:rsidR="007610EC" w:rsidRPr="006F6CD7">
        <w:rPr>
          <w:szCs w:val="24"/>
        </w:rPr>
        <w:t xml:space="preserve"> </w:t>
      </w:r>
      <w:r w:rsidR="006961D9" w:rsidRPr="006F6CD7">
        <w:rPr>
          <w:szCs w:val="24"/>
        </w:rPr>
        <w:t xml:space="preserve">für das heutige </w:t>
      </w:r>
      <w:r w:rsidR="00095AC0" w:rsidRPr="006F6CD7">
        <w:rPr>
          <w:szCs w:val="24"/>
        </w:rPr>
        <w:t>wissenschaftliche</w:t>
      </w:r>
      <w:r w:rsidR="006961D9" w:rsidRPr="006F6CD7">
        <w:rPr>
          <w:szCs w:val="24"/>
        </w:rPr>
        <w:t xml:space="preserve"> Arbeiten relevant sin</w:t>
      </w:r>
      <w:r w:rsidR="001B0810" w:rsidRPr="006F6CD7">
        <w:rPr>
          <w:szCs w:val="24"/>
        </w:rPr>
        <w:t>d</w:t>
      </w:r>
      <w:r w:rsidR="006961D9" w:rsidRPr="006F6CD7">
        <w:rPr>
          <w:szCs w:val="24"/>
        </w:rPr>
        <w:t>.</w:t>
      </w:r>
    </w:p>
    <w:p w14:paraId="51D79082" w14:textId="4E7331F3" w:rsidR="00F075DF" w:rsidRPr="006F6CD7" w:rsidRDefault="00F075DF" w:rsidP="00F075DF">
      <w:pPr>
        <w:pStyle w:val="berschrift3"/>
        <w:rPr>
          <w:lang w:val="de-DE"/>
        </w:rPr>
      </w:pPr>
      <w:bookmarkStart w:id="69" w:name="_Toc54890507"/>
      <w:bookmarkStart w:id="70" w:name="_Toc58228390"/>
      <w:r w:rsidRPr="006F6CD7">
        <w:rPr>
          <w:lang w:val="de-DE"/>
        </w:rPr>
        <w:t>K</w:t>
      </w:r>
      <w:bookmarkStart w:id="71" w:name="_CTVC001b869b666d4b74910b6b16031b972fb84"/>
      <w:r w:rsidRPr="006F6CD7">
        <w:rPr>
          <w:lang w:val="de-DE"/>
        </w:rPr>
        <w:t>lassische</w:t>
      </w:r>
      <w:r w:rsidR="009821D2" w:rsidRPr="006F6CD7">
        <w:rPr>
          <w:lang w:val="de-DE"/>
        </w:rPr>
        <w:t>-Analoge</w:t>
      </w:r>
      <w:r w:rsidRPr="006F6CD7">
        <w:rPr>
          <w:lang w:val="de-DE"/>
        </w:rPr>
        <w:t xml:space="preserve"> Konzepte des </w:t>
      </w:r>
      <w:bookmarkEnd w:id="71"/>
      <w:r w:rsidR="00AE263B" w:rsidRPr="006F6CD7">
        <w:rPr>
          <w:lang w:val="de-DE"/>
        </w:rPr>
        <w:t>Wissensaustausch</w:t>
      </w:r>
      <w:bookmarkEnd w:id="69"/>
      <w:r w:rsidR="009E4017" w:rsidRPr="006F6CD7">
        <w:rPr>
          <w:lang w:val="de-DE"/>
        </w:rPr>
        <w:t>s</w:t>
      </w:r>
      <w:bookmarkEnd w:id="70"/>
    </w:p>
    <w:p w14:paraId="55CFB387" w14:textId="77777777" w:rsidR="00682334" w:rsidRPr="006F6CD7" w:rsidRDefault="0063567B" w:rsidP="00EC0552">
      <w:pPr>
        <w:pStyle w:val="berschrift4"/>
        <w:rPr>
          <w:lang w:val="de-DE"/>
        </w:rPr>
      </w:pPr>
      <w:r w:rsidRPr="006F6CD7">
        <w:rPr>
          <w:lang w:val="de-DE"/>
        </w:rPr>
        <w:t>Sprache der Wissenschaft</w:t>
      </w:r>
    </w:p>
    <w:p w14:paraId="1C2715E4" w14:textId="6D794F34" w:rsidR="00F075DF" w:rsidRPr="006F6CD7" w:rsidRDefault="00003B4A" w:rsidP="00EC0552">
      <w:pPr>
        <w:spacing w:line="360" w:lineRule="auto"/>
        <w:jc w:val="both"/>
        <w:rPr>
          <w:szCs w:val="24"/>
        </w:rPr>
      </w:pPr>
      <w:bookmarkStart w:id="72" w:name="_CTVK001513aee0c5a9d4784adbcffec58433aa2"/>
      <w:r>
        <w:rPr>
          <w:color w:val="000000"/>
          <w:szCs w:val="24"/>
        </w:rPr>
        <w:t>„</w:t>
      </w:r>
      <w:r w:rsidR="00F075DF" w:rsidRPr="006F6CD7">
        <w:rPr>
          <w:szCs w:val="24"/>
        </w:rPr>
        <w:t>Die gemeinsame Wissenschaftssprache Latein vereinte im Rahmen der Wissenschaftskommunikation Forscher aus den verschiedensten Ländern. Mit der Stärkung der Nationen im 17./18. Jahrhundert lösten jedoch die Vulgärsprachen der einzelnen Länder das Latein als Wissenschaftssprache</w:t>
      </w:r>
      <w:r w:rsidR="00DE174C" w:rsidRPr="006F6CD7">
        <w:rPr>
          <w:szCs w:val="24"/>
        </w:rPr>
        <w:t xml:space="preserve"> </w:t>
      </w:r>
      <w:r w:rsidR="00F075DF" w:rsidRPr="006F6CD7">
        <w:rPr>
          <w:szCs w:val="24"/>
        </w:rPr>
        <w:t>ab und die allgemeinen wissenschaftlichen Bestrebungen schlugen einen eher</w:t>
      </w:r>
      <w:r w:rsidR="00DE174C" w:rsidRPr="006F6CD7">
        <w:rPr>
          <w:szCs w:val="24"/>
        </w:rPr>
        <w:t xml:space="preserve"> </w:t>
      </w:r>
      <w:r w:rsidR="00F075DF" w:rsidRPr="006F6CD7">
        <w:rPr>
          <w:szCs w:val="24"/>
        </w:rPr>
        <w:t>nationalen Weg ein</w:t>
      </w:r>
      <w:bookmarkEnd w:id="72"/>
      <w:r w:rsidR="002B5527" w:rsidRPr="006F6CD7">
        <w:rPr>
          <w:szCs w:val="24"/>
        </w:rPr>
        <w:t>”</w:t>
      </w:r>
      <w:r>
        <w:rPr>
          <w:szCs w:val="24"/>
        </w:rPr>
        <w:t xml:space="preserve"> </w:t>
      </w:r>
      <w:sdt>
        <w:sdtPr>
          <w:rPr>
            <w:szCs w:val="24"/>
            <w:lang w:val="en-US"/>
          </w:rPr>
          <w:alias w:val="To edit, see citavi.com/edit"/>
          <w:tag w:val="CitaviPlaceholder#25ebf604-3bd8-4fc8-a0e0-0515dcd05d24"/>
          <w:id w:val="-374778779"/>
          <w:placeholder>
            <w:docPart w:val="DefaultPlaceholder_-1854013440"/>
          </w:placeholder>
        </w:sdtPr>
        <w:sdtContent>
          <w:r w:rsidR="00F075DF" w:rsidRPr="00D6038C">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yNWViZjYwNC0zYmQ4LTRmYzgtYTBlMC0wNTE1ZGNkMDVkMjQiLCJUZXh0IjoiKFZvaWd0IDIwMTIpIiwiV0FJVmVyc2lvbiI6IjYuNS4wLjAifQ==}</w:instrText>
          </w:r>
          <w:r w:rsidR="00F075DF" w:rsidRPr="00D6038C">
            <w:rPr>
              <w:szCs w:val="24"/>
              <w:lang w:val="en-US"/>
            </w:rPr>
            <w:fldChar w:fldCharType="separate"/>
          </w:r>
          <w:r w:rsidR="00572B76" w:rsidRPr="006F6CD7">
            <w:rPr>
              <w:szCs w:val="24"/>
            </w:rPr>
            <w:t>(Voigt 2012</w:t>
          </w:r>
          <w:r w:rsidR="002046B0">
            <w:rPr>
              <w:szCs w:val="24"/>
            </w:rPr>
            <w:t>, S.9</w:t>
          </w:r>
          <w:r w:rsidR="00572B76" w:rsidRPr="006F6CD7">
            <w:rPr>
              <w:szCs w:val="24"/>
            </w:rPr>
            <w:t>)</w:t>
          </w:r>
          <w:r w:rsidR="00F075DF" w:rsidRPr="00D6038C">
            <w:rPr>
              <w:szCs w:val="24"/>
              <w:lang w:val="en-US"/>
            </w:rPr>
            <w:fldChar w:fldCharType="end"/>
          </w:r>
          <w:r w:rsidR="002B5527" w:rsidRPr="006F6CD7">
            <w:rPr>
              <w:szCs w:val="24"/>
            </w:rPr>
            <w:t>.</w:t>
          </w:r>
        </w:sdtContent>
      </w:sdt>
      <w:r w:rsidR="00D04D2B" w:rsidRPr="006F6CD7">
        <w:rPr>
          <w:szCs w:val="24"/>
        </w:rPr>
        <w:t xml:space="preserve"> Folglich </w:t>
      </w:r>
      <w:r w:rsidR="00326D10" w:rsidRPr="006F6CD7">
        <w:rPr>
          <w:szCs w:val="24"/>
        </w:rPr>
        <w:t xml:space="preserve">reduzierte sich die </w:t>
      </w:r>
      <w:r w:rsidR="001279B6" w:rsidRPr="006F6CD7">
        <w:rPr>
          <w:szCs w:val="24"/>
        </w:rPr>
        <w:t xml:space="preserve">internationale </w:t>
      </w:r>
      <w:r w:rsidR="00401064" w:rsidRPr="006F6CD7">
        <w:rPr>
          <w:szCs w:val="24"/>
        </w:rPr>
        <w:t xml:space="preserve">fachspezifische </w:t>
      </w:r>
      <w:r w:rsidR="001279B6" w:rsidRPr="006F6CD7">
        <w:rPr>
          <w:szCs w:val="24"/>
        </w:rPr>
        <w:t xml:space="preserve">Kommunikation und die Wissenschaftsdisziplininen wurden </w:t>
      </w:r>
      <w:r w:rsidR="009D69B8" w:rsidRPr="006F6CD7">
        <w:rPr>
          <w:szCs w:val="24"/>
        </w:rPr>
        <w:t>vermehrt national getrieben.</w:t>
      </w:r>
      <w:r w:rsidR="00401064" w:rsidRPr="006F6CD7">
        <w:rPr>
          <w:szCs w:val="24"/>
        </w:rPr>
        <w:t xml:space="preserve"> </w:t>
      </w:r>
      <w:r w:rsidR="009C1087" w:rsidRPr="006F6CD7">
        <w:rPr>
          <w:szCs w:val="24"/>
        </w:rPr>
        <w:t>Komplika</w:t>
      </w:r>
      <w:r w:rsidR="001F30DD" w:rsidRPr="006F6CD7">
        <w:rPr>
          <w:szCs w:val="24"/>
        </w:rPr>
        <w:t>t</w:t>
      </w:r>
      <w:r w:rsidR="009C1087" w:rsidRPr="006F6CD7">
        <w:rPr>
          <w:szCs w:val="24"/>
        </w:rPr>
        <w:t>ionen enstanden hier</w:t>
      </w:r>
      <w:r w:rsidR="001F30DD" w:rsidRPr="006F6CD7">
        <w:rPr>
          <w:szCs w:val="24"/>
        </w:rPr>
        <w:t>b</w:t>
      </w:r>
      <w:r w:rsidR="009C1087" w:rsidRPr="006F6CD7">
        <w:rPr>
          <w:szCs w:val="24"/>
        </w:rPr>
        <w:t xml:space="preserve">ei durch die </w:t>
      </w:r>
      <w:r>
        <w:rPr>
          <w:szCs w:val="24"/>
        </w:rPr>
        <w:t>„</w:t>
      </w:r>
      <w:r w:rsidR="009C1087" w:rsidRPr="006F6CD7">
        <w:rPr>
          <w:szCs w:val="24"/>
        </w:rPr>
        <w:t>stetige Diversifizierung der wissenschaftlichen Disziplinen die Wissenschaftler zum internationalen Dialog</w:t>
      </w:r>
      <w:r w:rsidR="008106DA" w:rsidRPr="006F6CD7">
        <w:rPr>
          <w:szCs w:val="24"/>
        </w:rPr>
        <w:t xml:space="preserve"> [zwang]</w:t>
      </w:r>
      <w:r w:rsidR="009C1087" w:rsidRPr="006F6CD7">
        <w:rPr>
          <w:szCs w:val="24"/>
        </w:rPr>
        <w:t xml:space="preserve">, da es in ihrem eigenen Land meist nur sehr wenige </w:t>
      </w:r>
      <w:r w:rsidR="001F30DD" w:rsidRPr="006F6CD7">
        <w:rPr>
          <w:szCs w:val="24"/>
        </w:rPr>
        <w:t>o</w:t>
      </w:r>
      <w:r w:rsidR="009C1087" w:rsidRPr="006F6CD7">
        <w:rPr>
          <w:szCs w:val="24"/>
        </w:rPr>
        <w:t>der gar keine Spezialisten in dem gleichen Forschungsbereich gibt</w:t>
      </w:r>
      <w:r w:rsidR="001F30DD" w:rsidRPr="006F6CD7">
        <w:rPr>
          <w:szCs w:val="24"/>
        </w:rPr>
        <w:t>”</w:t>
      </w:r>
      <w:r w:rsidR="009C1087" w:rsidRPr="006F6CD7">
        <w:rPr>
          <w:szCs w:val="24"/>
        </w:rPr>
        <w:t xml:space="preserve"> </w:t>
      </w:r>
      <w:sdt>
        <w:sdtPr>
          <w:rPr>
            <w:szCs w:val="24"/>
            <w:lang w:val="en-US"/>
          </w:rPr>
          <w:alias w:val="To edit, see citavi.com/edit"/>
          <w:tag w:val="CitaviPlaceholder#13a22cde-437f-4ba1-b4f3-ca029be2bc59"/>
          <w:id w:val="-1522460365"/>
          <w:placeholder>
            <w:docPart w:val="8D8197C9CE824571A0C02E292CC769D5"/>
          </w:placeholder>
        </w:sdtPr>
        <w:sdtContent>
          <w:r w:rsidR="009C1087" w:rsidRPr="00D6038C">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xZjcyMDktMGRiMS00MGRmLWJhNmYtYjNlMGQ4MTBiYjI1IiwiSWQiOiI4MTBlODc3Ny1hZmFmLTRiM2QtODc4NC01YmJjMTVjNWI5Mm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M2EyMmNkZS00MzdmLTRiYTEtYjRmMy1jYTAyOWJlMmJjNTkiLCJUZXh0IjoiKFZvaWd0IDIwMTIpIiwiV0FJVmVyc2lvbiI6IjYuNS4wLjAifQ==}</w:instrText>
          </w:r>
          <w:r w:rsidR="009C1087" w:rsidRPr="00D6038C">
            <w:rPr>
              <w:szCs w:val="24"/>
              <w:lang w:val="en-US"/>
            </w:rPr>
            <w:fldChar w:fldCharType="separate"/>
          </w:r>
          <w:r w:rsidR="00572B76" w:rsidRPr="006F6CD7">
            <w:rPr>
              <w:szCs w:val="24"/>
            </w:rPr>
            <w:t>(Voigt 2012</w:t>
          </w:r>
          <w:r w:rsidR="00153C90">
            <w:rPr>
              <w:szCs w:val="24"/>
            </w:rPr>
            <w:t>, S.9</w:t>
          </w:r>
          <w:r w:rsidR="00572B76" w:rsidRPr="006F6CD7">
            <w:rPr>
              <w:szCs w:val="24"/>
            </w:rPr>
            <w:t>)</w:t>
          </w:r>
          <w:r w:rsidR="009C1087" w:rsidRPr="00D6038C">
            <w:rPr>
              <w:szCs w:val="24"/>
              <w:lang w:val="en-US"/>
            </w:rPr>
            <w:fldChar w:fldCharType="end"/>
          </w:r>
        </w:sdtContent>
      </w:sdt>
      <w:r w:rsidR="001F30DD" w:rsidRPr="006F6CD7">
        <w:rPr>
          <w:szCs w:val="24"/>
        </w:rPr>
        <w:t>.</w:t>
      </w:r>
      <w:r w:rsidR="00B9087E" w:rsidRPr="006F6CD7">
        <w:rPr>
          <w:szCs w:val="24"/>
        </w:rPr>
        <w:t xml:space="preserve"> </w:t>
      </w:r>
      <w:r w:rsidR="00401064" w:rsidRPr="006F6CD7">
        <w:rPr>
          <w:szCs w:val="24"/>
        </w:rPr>
        <w:t xml:space="preserve">Mit </w:t>
      </w:r>
      <w:r w:rsidR="009500E8" w:rsidRPr="006F6CD7">
        <w:rPr>
          <w:szCs w:val="24"/>
        </w:rPr>
        <w:t>der</w:t>
      </w:r>
      <w:r w:rsidR="00A77BB7" w:rsidRPr="006F6CD7">
        <w:rPr>
          <w:szCs w:val="24"/>
        </w:rPr>
        <w:t xml:space="preserve"> zunehmenden Spezialisierung der Fachgebiete und durch</w:t>
      </w:r>
      <w:r w:rsidR="00401064" w:rsidRPr="006F6CD7">
        <w:rPr>
          <w:szCs w:val="24"/>
        </w:rPr>
        <w:t xml:space="preserve"> Bewusstein </w:t>
      </w:r>
      <w:r w:rsidR="0098570C" w:rsidRPr="006F6CD7">
        <w:rPr>
          <w:szCs w:val="24"/>
        </w:rPr>
        <w:t>der</w:t>
      </w:r>
      <w:r w:rsidR="00401064" w:rsidRPr="006F6CD7">
        <w:rPr>
          <w:szCs w:val="24"/>
        </w:rPr>
        <w:t xml:space="preserve"> Emergenz </w:t>
      </w:r>
      <w:r w:rsidR="0098570C" w:rsidRPr="006F6CD7">
        <w:rPr>
          <w:szCs w:val="24"/>
        </w:rPr>
        <w:t xml:space="preserve">aus </w:t>
      </w:r>
      <w:r w:rsidR="00A77BB7" w:rsidRPr="006F6CD7">
        <w:rPr>
          <w:szCs w:val="24"/>
        </w:rPr>
        <w:t xml:space="preserve">dem </w:t>
      </w:r>
      <w:r w:rsidR="00293F29" w:rsidRPr="006F6CD7">
        <w:rPr>
          <w:szCs w:val="24"/>
        </w:rPr>
        <w:t>(</w:t>
      </w:r>
      <w:r w:rsidR="009B56BE" w:rsidRPr="006F6CD7">
        <w:rPr>
          <w:szCs w:val="24"/>
        </w:rPr>
        <w:t>internationalen</w:t>
      </w:r>
      <w:r w:rsidR="00293F29" w:rsidRPr="006F6CD7">
        <w:rPr>
          <w:szCs w:val="24"/>
        </w:rPr>
        <w:t>)</w:t>
      </w:r>
      <w:r w:rsidR="009B56BE" w:rsidRPr="006F6CD7">
        <w:rPr>
          <w:szCs w:val="24"/>
        </w:rPr>
        <w:t xml:space="preserve"> </w:t>
      </w:r>
      <w:r w:rsidR="00A77BB7" w:rsidRPr="006F6CD7">
        <w:rPr>
          <w:szCs w:val="24"/>
        </w:rPr>
        <w:t>Wissen</w:t>
      </w:r>
      <w:r w:rsidR="001F30DD" w:rsidRPr="006F6CD7">
        <w:rPr>
          <w:szCs w:val="24"/>
        </w:rPr>
        <w:t>s</w:t>
      </w:r>
      <w:r w:rsidR="00A77BB7" w:rsidRPr="006F6CD7">
        <w:rPr>
          <w:szCs w:val="24"/>
        </w:rPr>
        <w:t xml:space="preserve">austausch </w:t>
      </w:r>
      <w:r w:rsidR="000606E4" w:rsidRPr="006F6CD7">
        <w:rPr>
          <w:szCs w:val="24"/>
        </w:rPr>
        <w:t xml:space="preserve">wurde </w:t>
      </w:r>
      <w:r w:rsidR="00F818CD" w:rsidRPr="006F6CD7">
        <w:rPr>
          <w:szCs w:val="24"/>
        </w:rPr>
        <w:t xml:space="preserve">infolgedessen </w:t>
      </w:r>
      <w:r w:rsidR="00B9087E" w:rsidRPr="006F6CD7">
        <w:rPr>
          <w:szCs w:val="24"/>
        </w:rPr>
        <w:t xml:space="preserve">Englisch als führende </w:t>
      </w:r>
      <w:r w:rsidR="000606E4" w:rsidRPr="006F6CD7">
        <w:rPr>
          <w:szCs w:val="24"/>
        </w:rPr>
        <w:t xml:space="preserve">Sprache der Wissenschaft </w:t>
      </w:r>
      <w:r w:rsidR="00B9087E" w:rsidRPr="006F6CD7">
        <w:rPr>
          <w:szCs w:val="24"/>
        </w:rPr>
        <w:t>gewählt</w:t>
      </w:r>
      <w:r w:rsidR="00C0057D" w:rsidRPr="006F6CD7">
        <w:rPr>
          <w:szCs w:val="24"/>
        </w:rPr>
        <w:t xml:space="preserve">. </w:t>
      </w:r>
    </w:p>
    <w:p w14:paraId="227F891F" w14:textId="77777777" w:rsidR="00EC0552" w:rsidRPr="006F6CD7" w:rsidRDefault="007968AB" w:rsidP="00681CDF">
      <w:pPr>
        <w:pStyle w:val="berschrift4"/>
        <w:rPr>
          <w:lang w:val="de-DE"/>
        </w:rPr>
      </w:pPr>
      <w:r w:rsidRPr="006F6CD7">
        <w:rPr>
          <w:lang w:val="de-DE"/>
        </w:rPr>
        <w:t xml:space="preserve">Analoge </w:t>
      </w:r>
      <w:r w:rsidR="00780383" w:rsidRPr="006F6CD7">
        <w:rPr>
          <w:lang w:val="de-DE"/>
        </w:rPr>
        <w:t xml:space="preserve">gedruckte </w:t>
      </w:r>
      <w:r w:rsidR="00A4681E" w:rsidRPr="006F6CD7">
        <w:rPr>
          <w:lang w:val="de-DE"/>
        </w:rPr>
        <w:t>Publikationen in der Wissenschaft</w:t>
      </w:r>
    </w:p>
    <w:p w14:paraId="5444E24B" w14:textId="605366CD" w:rsidR="00EC5267" w:rsidRPr="006F6CD7" w:rsidRDefault="00003B4A" w:rsidP="00C70267">
      <w:pPr>
        <w:spacing w:line="360" w:lineRule="auto"/>
        <w:jc w:val="both"/>
        <w:rPr>
          <w:szCs w:val="24"/>
        </w:rPr>
      </w:pPr>
      <w:bookmarkStart w:id="73" w:name="_CTVK001e5347bf15cf547a89be4cd3843ea6664"/>
      <w:r>
        <w:rPr>
          <w:szCs w:val="24"/>
        </w:rPr>
        <w:t>„</w:t>
      </w:r>
      <w:r w:rsidR="00F60CB2" w:rsidRPr="006F6CD7">
        <w:rPr>
          <w:szCs w:val="24"/>
        </w:rPr>
        <w:t>Die Geschichte der [</w:t>
      </w:r>
      <w:r w:rsidR="004C00BF" w:rsidRPr="006F6CD7">
        <w:rPr>
          <w:szCs w:val="24"/>
        </w:rPr>
        <w:t>…</w:t>
      </w:r>
      <w:r w:rsidR="00F60CB2" w:rsidRPr="006F6CD7">
        <w:rPr>
          <w:szCs w:val="24"/>
        </w:rPr>
        <w:t>] Wissenschaft ist eng mit der Geschichte des Buchdrucks verbunden</w:t>
      </w:r>
      <w:bookmarkEnd w:id="73"/>
      <w:r w:rsidR="004C00BF" w:rsidRPr="006F6CD7">
        <w:rPr>
          <w:szCs w:val="24"/>
        </w:rPr>
        <w:t>”</w:t>
      </w:r>
      <w:r w:rsidR="00F60CB2" w:rsidRPr="006F6CD7">
        <w:rPr>
          <w:szCs w:val="24"/>
        </w:rPr>
        <w:t xml:space="preserve"> </w:t>
      </w:r>
      <w:sdt>
        <w:sdtPr>
          <w:rPr>
            <w:szCs w:val="24"/>
            <w:lang w:val="en-US"/>
          </w:rPr>
          <w:alias w:val="To edit, see citavi.com/edit"/>
          <w:tag w:val="CitaviPlaceholder#6c06078b-a326-4a59-9df4-1867ef42ecff"/>
          <w:id w:val="1989667689"/>
          <w:placeholder>
            <w:docPart w:val="DefaultPlaceholder_-1854013440"/>
          </w:placeholder>
        </w:sdtPr>
        <w:sdtContent>
          <w:r w:rsidR="00F60CB2">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NDdiZjEtNWNmNS00N2E4LTliZTQtY2QzODQzZWE2NjY0IiwiSWQiOiIxNThiNzIzMi01YzdiLTQ3NTUtYmQwMy1jY2JlNTY5ZTFiYTE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zIiwiU3RhcnRQYWdlIjp7IiRpZCI6IjUiLCIkdHlwZSI6IlN3aXNzQWNhZGVtaWMuUGFnZU51bWJlciwgU3dpc3NBY2FkZW1pYyIsIklzRnVsbHlOdW1lcmljIjp0cnVlLCJOdW1iZXIiOjMzLCJOdW1iZXJpbmdUeXBlIjowLCJOdW1lcmFsU3lzdGVtIjowLCJPcmlnaW5hbFN0cmluZyI6IjMzIiwiUHJldHR5U3RyaW5nIjoiMzM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zMykifV19LCJUYWciOiJDaXRhdmlQbGFjZWhvbGRlciM2YzA2MDc4Yi1hMzI2LTRhNTktOWRmNC0xODY3ZWY0MmVjZmYiLCJUZXh0IjoiKEhlaXNlIDIwMThhLCBTLiAzMykiLCJXQUlWZXJzaW9uIjoiNi41LjAuMCJ9}</w:instrText>
          </w:r>
          <w:r w:rsidR="00F60CB2">
            <w:rPr>
              <w:szCs w:val="24"/>
              <w:lang w:val="en-US"/>
            </w:rPr>
            <w:fldChar w:fldCharType="separate"/>
          </w:r>
          <w:r w:rsidR="00572B76">
            <w:rPr>
              <w:szCs w:val="24"/>
              <w:lang w:val="en-US"/>
            </w:rPr>
            <w:t>(Heise 2018a, S. 33)</w:t>
          </w:r>
          <w:r w:rsidR="00F60CB2">
            <w:rPr>
              <w:szCs w:val="24"/>
              <w:lang w:val="en-US"/>
            </w:rPr>
            <w:fldChar w:fldCharType="end"/>
          </w:r>
        </w:sdtContent>
      </w:sdt>
      <w:r w:rsidR="00F60CB2">
        <w:rPr>
          <w:szCs w:val="24"/>
          <w:lang w:val="en-US"/>
        </w:rPr>
        <w:t xml:space="preserve">. </w:t>
      </w:r>
      <w:r w:rsidR="00F60CB2" w:rsidRPr="006F6CD7">
        <w:rPr>
          <w:szCs w:val="24"/>
        </w:rPr>
        <w:t>Diese Technologie wurde im 15</w:t>
      </w:r>
      <w:r w:rsidR="001F30DD" w:rsidRPr="006F6CD7">
        <w:rPr>
          <w:szCs w:val="24"/>
        </w:rPr>
        <w:t xml:space="preserve">. </w:t>
      </w:r>
      <w:r w:rsidR="00F60CB2" w:rsidRPr="006F6CD7">
        <w:rPr>
          <w:szCs w:val="24"/>
        </w:rPr>
        <w:t>Jahrhundert von Johannes Gutenberg entwicke</w:t>
      </w:r>
      <w:r>
        <w:rPr>
          <w:szCs w:val="24"/>
        </w:rPr>
        <w:t>l</w:t>
      </w:r>
      <w:r w:rsidR="00F60CB2" w:rsidRPr="006F6CD7">
        <w:rPr>
          <w:szCs w:val="24"/>
        </w:rPr>
        <w:t xml:space="preserve">t und </w:t>
      </w:r>
      <w:r w:rsidR="00F60CB2" w:rsidRPr="006F6CD7">
        <w:rPr>
          <w:szCs w:val="24"/>
        </w:rPr>
        <w:lastRenderedPageBreak/>
        <w:t>stellt ein elementares Fundament für die Forschung und Entwicklung bereit.</w:t>
      </w:r>
      <w:bookmarkStart w:id="74" w:name="_CTVK001daed1d4b71e746e4bc411341e16d59d3"/>
      <w:r w:rsidR="001F30DD" w:rsidRPr="006F6CD7">
        <w:rPr>
          <w:szCs w:val="24"/>
        </w:rPr>
        <w:t xml:space="preserve"> </w:t>
      </w:r>
      <w:r>
        <w:rPr>
          <w:szCs w:val="24"/>
        </w:rPr>
        <w:t>„</w:t>
      </w:r>
      <w:r w:rsidR="005F2A82" w:rsidRPr="006F6CD7">
        <w:rPr>
          <w:szCs w:val="24"/>
        </w:rPr>
        <w:t>Revolution</w:t>
      </w:r>
      <w:r w:rsidR="00AC21BF" w:rsidRPr="006F6CD7">
        <w:rPr>
          <w:szCs w:val="24"/>
        </w:rPr>
        <w:t>ä</w:t>
      </w:r>
      <w:r w:rsidR="005F2A82" w:rsidRPr="006F6CD7">
        <w:rPr>
          <w:szCs w:val="24"/>
        </w:rPr>
        <w:t xml:space="preserve">r in der Geschichte der Wissenschaftskommunikation war die Etablierung von Journals im 17. </w:t>
      </w:r>
      <w:r w:rsidR="005F2A82" w:rsidRPr="00F80E4D">
        <w:rPr>
          <w:szCs w:val="24"/>
        </w:rPr>
        <w:t>Jahrhundert</w:t>
      </w:r>
      <w:bookmarkEnd w:id="74"/>
      <w:r w:rsidR="00D7750F" w:rsidRPr="00F80E4D">
        <w:rPr>
          <w:szCs w:val="24"/>
        </w:rPr>
        <w:t>”</w:t>
      </w:r>
      <w:r w:rsidR="005F2A82" w:rsidRPr="00F80E4D">
        <w:rPr>
          <w:szCs w:val="24"/>
        </w:rPr>
        <w:t xml:space="preserve"> </w:t>
      </w:r>
      <w:sdt>
        <w:sdtPr>
          <w:rPr>
            <w:szCs w:val="24"/>
            <w:lang w:val="en-US"/>
          </w:rPr>
          <w:alias w:val="To edit, see citavi.com/edit"/>
          <w:tag w:val="CitaviPlaceholder#b85870e2-e60c-407f-9d9a-c2614128b2cb"/>
          <w:id w:val="1884981648"/>
          <w:placeholder>
            <w:docPart w:val="DefaultPlaceholder_-1854013440"/>
          </w:placeholder>
        </w:sdtPr>
        <w:sdtContent>
          <w:r w:rsidR="005F2A82" w:rsidRPr="0084394F">
            <w:rPr>
              <w:szCs w:val="24"/>
              <w:lang w:val="en-US"/>
            </w:rPr>
            <w:fldChar w:fldCharType="begin"/>
          </w:r>
          <w:r w:rsidR="00222759">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DFkNGItNzFlNy00NmU0LWJjNDEtMTM0MWUxNmQ1OWQzIiwiSWQiOiJmZTExMjU4My03ZWE4LTQxNjMtOGMyMy01NTE5MWZhN2Y3MD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ODU4NzBlMi1lNjBjLTQwN2YtOWQ5YS1jMjYxNDEyOGIyY2IiLCJUZXh0IjoiKFZvaWd0IDIwMTIpIiwiV0FJVmVyc2lvbiI6IjYuNS4wLjAifQ==}</w:instrText>
          </w:r>
          <w:r w:rsidR="005F2A82" w:rsidRPr="0084394F">
            <w:rPr>
              <w:szCs w:val="24"/>
              <w:lang w:val="en-US"/>
            </w:rPr>
            <w:fldChar w:fldCharType="separate"/>
          </w:r>
          <w:r w:rsidR="00572B76" w:rsidRPr="006F6CD7">
            <w:rPr>
              <w:szCs w:val="24"/>
            </w:rPr>
            <w:t>(Voigt 2012</w:t>
          </w:r>
          <w:r w:rsidR="00AF332F">
            <w:rPr>
              <w:szCs w:val="24"/>
            </w:rPr>
            <w:t>, S.13</w:t>
          </w:r>
          <w:r w:rsidR="00572B76" w:rsidRPr="006F6CD7">
            <w:rPr>
              <w:szCs w:val="24"/>
            </w:rPr>
            <w:t>)</w:t>
          </w:r>
          <w:r w:rsidR="005F2A82" w:rsidRPr="0084394F">
            <w:rPr>
              <w:szCs w:val="24"/>
              <w:lang w:val="en-US"/>
            </w:rPr>
            <w:fldChar w:fldCharType="end"/>
          </w:r>
          <w:r w:rsidR="001F30DD" w:rsidRPr="006F6CD7">
            <w:rPr>
              <w:szCs w:val="24"/>
            </w:rPr>
            <w:t>.</w:t>
          </w:r>
        </w:sdtContent>
      </w:sdt>
      <w:r w:rsidR="00681CDF" w:rsidRPr="006F6CD7">
        <w:rPr>
          <w:szCs w:val="24"/>
        </w:rPr>
        <w:t xml:space="preserve"> </w:t>
      </w:r>
      <w:r w:rsidR="007968AB" w:rsidRPr="006F6CD7">
        <w:rPr>
          <w:szCs w:val="24"/>
        </w:rPr>
        <w:t xml:space="preserve">Die schriftliche </w:t>
      </w:r>
      <w:r w:rsidR="00D47F55" w:rsidRPr="006F6CD7">
        <w:rPr>
          <w:szCs w:val="24"/>
        </w:rPr>
        <w:t xml:space="preserve">wissenschaftliche </w:t>
      </w:r>
      <w:r w:rsidR="00D95A3C" w:rsidRPr="006F6CD7">
        <w:rPr>
          <w:szCs w:val="24"/>
        </w:rPr>
        <w:t xml:space="preserve">Kommunikation fand bis zu dieser Einführung im Briefverkehr </w:t>
      </w:r>
      <w:r w:rsidR="00D47F55" w:rsidRPr="006F6CD7">
        <w:rPr>
          <w:szCs w:val="24"/>
        </w:rPr>
        <w:t xml:space="preserve">in einem </w:t>
      </w:r>
      <w:r w:rsidR="00D95A3C" w:rsidRPr="006F6CD7">
        <w:rPr>
          <w:szCs w:val="24"/>
        </w:rPr>
        <w:t xml:space="preserve">eingeschränkten </w:t>
      </w:r>
      <w:r w:rsidR="0084394F" w:rsidRPr="006F6CD7">
        <w:rPr>
          <w:szCs w:val="24"/>
        </w:rPr>
        <w:t>Adressatenkreis statt.</w:t>
      </w:r>
      <w:r w:rsidR="00D47F55" w:rsidRPr="006F6CD7">
        <w:rPr>
          <w:szCs w:val="24"/>
        </w:rPr>
        <w:t xml:space="preserve"> </w:t>
      </w:r>
      <w:bookmarkStart w:id="75" w:name="_CTVK001102c831138654eb1a8b5babd8e14157b"/>
      <w:r w:rsidR="00D67369" w:rsidRPr="006F6CD7">
        <w:rPr>
          <w:szCs w:val="24"/>
        </w:rPr>
        <w:t>Mit der Etablierung</w:t>
      </w:r>
      <w:r w:rsidR="00777015" w:rsidRPr="006F6CD7">
        <w:rPr>
          <w:szCs w:val="24"/>
        </w:rPr>
        <w:t xml:space="preserve"> gedruckter Publikationen wurden</w:t>
      </w:r>
      <w:r w:rsidR="00D67369" w:rsidRPr="006F6CD7">
        <w:rPr>
          <w:szCs w:val="24"/>
        </w:rPr>
        <w:t xml:space="preserve"> </w:t>
      </w:r>
      <w:r>
        <w:rPr>
          <w:szCs w:val="24"/>
        </w:rPr>
        <w:t>„</w:t>
      </w:r>
      <w:r w:rsidR="00777015" w:rsidRPr="006F6CD7">
        <w:rPr>
          <w:szCs w:val="24"/>
        </w:rPr>
        <w:t>d</w:t>
      </w:r>
      <w:r w:rsidR="004548B8" w:rsidRPr="006F6CD7">
        <w:rPr>
          <w:szCs w:val="24"/>
        </w:rPr>
        <w:t xml:space="preserve">ie Resultate von historischer Forschung </w:t>
      </w:r>
      <w:r w:rsidR="00DB11F4" w:rsidRPr="006F6CD7">
        <w:rPr>
          <w:szCs w:val="24"/>
        </w:rPr>
        <w:t>[</w:t>
      </w:r>
      <w:r w:rsidR="004C00BF" w:rsidRPr="006F6CD7">
        <w:rPr>
          <w:szCs w:val="24"/>
        </w:rPr>
        <w:t>…</w:t>
      </w:r>
      <w:r w:rsidR="00DB11F4" w:rsidRPr="006F6CD7">
        <w:rPr>
          <w:szCs w:val="24"/>
        </w:rPr>
        <w:t>]</w:t>
      </w:r>
      <w:r w:rsidR="004548B8" w:rsidRPr="006F6CD7">
        <w:rPr>
          <w:szCs w:val="24"/>
        </w:rPr>
        <w:t xml:space="preserve"> in Form von wissenschaftlichen Texten</w:t>
      </w:r>
      <w:r w:rsidR="00DB11F4" w:rsidRPr="006F6CD7">
        <w:rPr>
          <w:szCs w:val="24"/>
        </w:rPr>
        <w:t xml:space="preserve"> festgehalten</w:t>
      </w:r>
      <w:r w:rsidR="00F80E4D">
        <w:rPr>
          <w:szCs w:val="24"/>
        </w:rPr>
        <w:t xml:space="preserve">. </w:t>
      </w:r>
      <w:bookmarkStart w:id="76" w:name="_CTVK002102c831138654eb1a8b5babd8e14157b"/>
      <w:bookmarkEnd w:id="75"/>
      <w:r w:rsidR="00EC5267" w:rsidRPr="00F80E4D">
        <w:rPr>
          <w:color w:val="000000"/>
          <w:szCs w:val="24"/>
        </w:rPr>
        <w:t>Man nennt diese Fach- oder Sekundärliteratu</w:t>
      </w:r>
      <w:bookmarkEnd w:id="76"/>
      <w:r w:rsidR="00EC5267" w:rsidRPr="00F80E4D">
        <w:rPr>
          <w:color w:val="000000"/>
          <w:szCs w:val="24"/>
        </w:rPr>
        <w:t>r</w:t>
      </w:r>
      <w:sdt>
        <w:sdtPr>
          <w:rPr>
            <w:color w:val="000000"/>
            <w:szCs w:val="24"/>
            <w:lang w:val="en-US"/>
          </w:rPr>
          <w:alias w:val="To edit, see citavi.com/edit"/>
          <w:tag w:val="CitaviPlaceholder#3e7debaa-5812-44fd-ad3e-a0574c892258"/>
          <w:id w:val="-1042904247"/>
          <w:placeholder>
            <w:docPart w:val="DefaultPlaceholder_-1854013440"/>
          </w:placeholder>
        </w:sdtPr>
        <w:sdtContent>
          <w:r w:rsidR="00EC5267" w:rsidRPr="003F705C">
            <w:rPr>
              <w:color w:val="000000"/>
              <w:szCs w:val="24"/>
            </w:rPr>
            <w:t xml:space="preserve">“ </w:t>
          </w:r>
          <w:r w:rsidR="00EC5267">
            <w:rPr>
              <w:noProof/>
              <w:color w:val="000000"/>
              <w:szCs w:val="24"/>
              <w:lang w:val="en-US"/>
            </w:rPr>
            <w:fldChar w:fldCharType="begin"/>
          </w:r>
          <w:r w:rsidR="00EC5267" w:rsidRPr="00F80E4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w:instrText>
          </w:r>
          <w:r w:rsidR="00EC5267">
            <w:rPr>
              <w:noProof/>
              <w:color w:val="000000"/>
              <w:szCs w:val="24"/>
              <w:lang w:val="en-US"/>
            </w:rPr>
            <w:instrText>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cucGhpbGhpc3QudW5pYmFzLmNoL2ZpbGVhZG1pbi91c2VyX3VwbG9hZC9kZy9TdHVkaXVtL0Z1ZXJfU3R1ZGllcmVuZGUvV2Vya3pldWdrYXN0ZW4vRG9rdW1lbnRlL1RleHRlX2Rlc19XZXJremV1Z2thc3RlbnMvUHJheGlzd2lzc2VuX0dlc2NoaWNodGUvUHVibGlrYXRpb25zZm9ybWVuLnBkZiIsIlVyaVN0cmluZyI6Imh0dHBzOi8vZGcucGhpbGhpc3QudW5pYmFzLmNoL2ZpbGVhZG1pbi91c2VyX3VwbG9hZC9kZy9TdHVkaXVtL0Z1ZXJfU3R1ZGllcmVuZGUvV2Vya3pldWdrYXN0ZW4vRG9rdW1lbnRlL1RleHRlX2Rlc19XZXJremV1Z2thc3RlbnMvUHJheGlzd2lzc2VuX0dlc2NoaWNodGUvUHVibGlrYXRpb25zZm9ybWVu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}</w:instrText>
          </w:r>
          <w:r w:rsidR="00EC5267">
            <w:rPr>
              <w:noProof/>
              <w:color w:val="000000"/>
              <w:szCs w:val="24"/>
              <w:lang w:val="en-US"/>
            </w:rPr>
            <w:fldChar w:fldCharType="separate"/>
          </w:r>
          <w:r w:rsidR="00EC5267">
            <w:rPr>
              <w:noProof/>
              <w:color w:val="000000"/>
              <w:szCs w:val="24"/>
              <w:lang w:val="en-US"/>
            </w:rPr>
            <w:t>(Publikationsformen</w:t>
          </w:r>
          <w:r w:rsidR="008E27B4">
            <w:rPr>
              <w:noProof/>
              <w:color w:val="000000"/>
              <w:szCs w:val="24"/>
              <w:lang w:val="en-US"/>
            </w:rPr>
            <w:t xml:space="preserve"> 2013</w:t>
          </w:r>
          <w:r w:rsidR="00F80E4D">
            <w:rPr>
              <w:noProof/>
              <w:color w:val="000000"/>
              <w:szCs w:val="24"/>
              <w:lang w:val="en-US"/>
            </w:rPr>
            <w:t>, S.1</w:t>
          </w:r>
          <w:r w:rsidR="00EC5267">
            <w:rPr>
              <w:noProof/>
              <w:color w:val="000000"/>
              <w:szCs w:val="24"/>
              <w:lang w:val="en-US"/>
            </w:rPr>
            <w:t>)</w:t>
          </w:r>
          <w:r w:rsidR="00EC5267">
            <w:rPr>
              <w:noProof/>
              <w:color w:val="000000"/>
              <w:szCs w:val="24"/>
              <w:lang w:val="en-US"/>
            </w:rPr>
            <w:fldChar w:fldCharType="end"/>
          </w:r>
        </w:sdtContent>
      </w:sdt>
      <w:r w:rsidR="00EC5267">
        <w:rPr>
          <w:color w:val="000000"/>
          <w:szCs w:val="24"/>
          <w:lang w:val="en-US"/>
        </w:rPr>
        <w:t xml:space="preserve">. </w:t>
      </w:r>
      <w:r w:rsidR="00437382">
        <w:rPr>
          <w:szCs w:val="24"/>
          <w:lang w:val="en-US"/>
        </w:rPr>
        <w:t xml:space="preserve"> </w:t>
      </w:r>
      <w:r w:rsidR="00437382" w:rsidRPr="006F6CD7">
        <w:rPr>
          <w:szCs w:val="24"/>
        </w:rPr>
        <w:t xml:space="preserve">Die klassischen Publikationsformen sind: Aufsätze und Artikel, Einführungen, Handbücher, Zeitschriften, Rezensionen, Sammelbände, </w:t>
      </w:r>
      <w:r w:rsidR="00305E7A" w:rsidRPr="006F6CD7">
        <w:rPr>
          <w:szCs w:val="24"/>
        </w:rPr>
        <w:t>w</w:t>
      </w:r>
      <w:r w:rsidR="00437382" w:rsidRPr="006F6CD7">
        <w:rPr>
          <w:szCs w:val="24"/>
        </w:rPr>
        <w:t>issenschaftliche Reihen, Lexika und Mon</w:t>
      </w:r>
      <w:r w:rsidR="00305E7A" w:rsidRPr="006F6CD7">
        <w:rPr>
          <w:szCs w:val="24"/>
        </w:rPr>
        <w:t>o</w:t>
      </w:r>
      <w:r w:rsidR="00437382" w:rsidRPr="006F6CD7">
        <w:rPr>
          <w:szCs w:val="24"/>
        </w:rPr>
        <w:t>grafieen.</w:t>
      </w:r>
      <w:bookmarkStart w:id="77" w:name="_CTVK0026fbc7116e9464973af0ac7bf4a71a317"/>
      <w:bookmarkStart w:id="78" w:name="_CTVK00144ce3816cf7a439a8802fa3df9058a85"/>
      <w:r w:rsidR="00EC5267" w:rsidRPr="006F6CD7">
        <w:rPr>
          <w:szCs w:val="24"/>
        </w:rPr>
        <w:t xml:space="preserve"> </w:t>
      </w:r>
      <w:r w:rsidR="00EC5267" w:rsidRPr="006F6CD7">
        <w:rPr>
          <w:color w:val="000000"/>
          <w:szCs w:val="24"/>
        </w:rPr>
        <w:t>Ursprünglich wurde Wissen an Universitäten gespeichert, übertragen, verarbeitet, aufgezeichnet und später in wissenschaftlichen Journalen und Büchern gedruck</w:t>
      </w:r>
      <w:bookmarkEnd w:id="77"/>
      <w:r w:rsidR="00EC5267" w:rsidRPr="006F6CD7">
        <w:rPr>
          <w:color w:val="000000"/>
          <w:szCs w:val="24"/>
        </w:rPr>
        <w:t xml:space="preserve">t </w:t>
      </w:r>
      <w:sdt>
        <w:sdtPr>
          <w:rPr>
            <w:color w:val="000000"/>
            <w:szCs w:val="24"/>
            <w:lang w:val="en-US"/>
          </w:rPr>
          <w:alias w:val="To edit, see citavi.com/edit"/>
          <w:tag w:val="CitaviPlaceholder#e7781c27-48b5-4ad8-910a-f910c70fa46d"/>
          <w:id w:val="2113393211"/>
          <w:placeholder>
            <w:docPart w:val="DefaultPlaceholder_-1854013440"/>
          </w:placeholder>
        </w:sdtPr>
        <w:sdtContent>
          <w:r w:rsidR="00EC5267">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ZiYzcxMTYtZTk0Ni00OTczLWFmMGEtYzdiZjRhNzFhMzE3IiwiSWQiOiJhMGY1ZjEwMC1kNjAwLTQwODMtYTgzMi02NWUwNjIzODVmZTUiLCJSYW5nZUxlbmd0aCI6MTQsIlJlZmVyZW5jZUlkIjoiNmFjZTE4YzgtOTE2MS00YzJhLWIxZTctNDVjYzgwMGMxMzM3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aWVkcmljaCIsIkxhc3ROYW1lIjoiS2l0dGxlciIsIlByb3RlY3RlZCI6ZmFsc2UsIlNleCI6MiwiQ3JlYXRlZEJ5IjoiXzE4MTA4Mzc0NzUiLCJDcmVhdGVkT24iOiIyMDIwLTExLTA2VDA5OjA1OjQ1IiwiTW9kaWZpZWRCeSI6Il8xODEwODM3NDc1IiwiSWQiOiJmZWUzNWQ0Yy1iYmFiLTQ3Y2YtYmVhNS0xMjEzYTdkMjQ4NjMiLCJNb2RpZmllZE9uIjoiMjAyMC0xMS0wNlQwOTowNTo0N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}</w:instrText>
          </w:r>
          <w:r w:rsidR="00EC5267">
            <w:rPr>
              <w:noProof/>
              <w:color w:val="000000"/>
              <w:szCs w:val="24"/>
              <w:lang w:val="en-US"/>
            </w:rPr>
            <w:fldChar w:fldCharType="separate"/>
          </w:r>
          <w:r w:rsidR="00EC5267" w:rsidRPr="006F6CD7">
            <w:rPr>
              <w:noProof/>
              <w:color w:val="000000"/>
              <w:szCs w:val="24"/>
            </w:rPr>
            <w:t>(Kittler 2004)</w:t>
          </w:r>
          <w:r w:rsidR="00EC5267">
            <w:rPr>
              <w:noProof/>
              <w:color w:val="000000"/>
              <w:szCs w:val="24"/>
              <w:lang w:val="en-US"/>
            </w:rPr>
            <w:fldChar w:fldCharType="end"/>
          </w:r>
          <w:r>
            <w:rPr>
              <w:noProof/>
              <w:color w:val="000000"/>
              <w:szCs w:val="24"/>
              <w:lang w:val="en-US"/>
            </w:rPr>
            <w:t>.</w:t>
          </w:r>
        </w:sdtContent>
      </w:sdt>
      <w:r w:rsidR="00EC5267" w:rsidRPr="006F6CD7">
        <w:rPr>
          <w:szCs w:val="24"/>
        </w:rPr>
        <w:t xml:space="preserve"> </w:t>
      </w:r>
      <w:r w:rsidR="006C6918" w:rsidRPr="006F6CD7">
        <w:rPr>
          <w:szCs w:val="24"/>
        </w:rPr>
        <w:t>Diese</w:t>
      </w:r>
      <w:r w:rsidR="00FE498D" w:rsidRPr="006F6CD7">
        <w:rPr>
          <w:szCs w:val="24"/>
        </w:rPr>
        <w:t>s</w:t>
      </w:r>
      <w:r w:rsidR="006C6918" w:rsidRPr="006F6CD7">
        <w:rPr>
          <w:szCs w:val="24"/>
        </w:rPr>
        <w:t xml:space="preserve"> </w:t>
      </w:r>
      <w:r w:rsidR="00274A35" w:rsidRPr="006F6CD7">
        <w:rPr>
          <w:szCs w:val="24"/>
        </w:rPr>
        <w:t>lokale</w:t>
      </w:r>
      <w:r w:rsidR="00FE498D" w:rsidRPr="006F6CD7">
        <w:rPr>
          <w:szCs w:val="24"/>
        </w:rPr>
        <w:t xml:space="preserve">, </w:t>
      </w:r>
      <w:r w:rsidR="006C6918" w:rsidRPr="006F6CD7">
        <w:rPr>
          <w:szCs w:val="24"/>
        </w:rPr>
        <w:t>zentrale</w:t>
      </w:r>
      <w:r w:rsidR="00FE498D" w:rsidRPr="006F6CD7">
        <w:rPr>
          <w:szCs w:val="24"/>
        </w:rPr>
        <w:t xml:space="preserve">, unversitätsinterne </w:t>
      </w:r>
      <w:r w:rsidR="006C6918" w:rsidRPr="006F6CD7">
        <w:rPr>
          <w:szCs w:val="24"/>
        </w:rPr>
        <w:t xml:space="preserve">Management diente der Verwaltung von wissenschaftlichen Arbeiten, Forschungsergebnissen und Publikationen in einem begrenzten Rahmen, solange die Forschungsergebnisse und wissenschaftlichen Arbeiten zahlen- und mengenmäßig </w:t>
      </w:r>
      <w:r w:rsidR="00AC3796">
        <w:rPr>
          <w:szCs w:val="24"/>
        </w:rPr>
        <w:t>für eine Institution handbar</w:t>
      </w:r>
      <w:r w:rsidR="006C6918" w:rsidRPr="006F6CD7">
        <w:rPr>
          <w:szCs w:val="24"/>
        </w:rPr>
        <w:t xml:space="preserve"> blieben.</w:t>
      </w:r>
      <w:bookmarkStart w:id="79" w:name="_CTVK001b377aed11c224e3fb6ae542c14098245"/>
      <w:r w:rsidR="006C6918" w:rsidRPr="006F6CD7">
        <w:rPr>
          <w:szCs w:val="24"/>
        </w:rPr>
        <w:t xml:space="preserve"> </w:t>
      </w:r>
      <w:bookmarkStart w:id="80" w:name="_CTVK002b377aed11c224e3fb6ae542c14098245"/>
      <w:r>
        <w:rPr>
          <w:szCs w:val="24"/>
        </w:rPr>
        <w:t>„</w:t>
      </w:r>
      <w:r w:rsidR="00EC5267" w:rsidRPr="006F6CD7">
        <w:rPr>
          <w:szCs w:val="24"/>
        </w:rPr>
        <w:t>Mit dem weltweiten Anstieg der wissenschaftlichen Forschung in der Mitte des 20. Jahrhunderts und der stetig steigenden Anzahl wissenschaftlicher Publikationen nach dem zweiten Weltkrieg stieß das universitätseigene Journalsystem an seine Grenze</w:t>
      </w:r>
      <w:bookmarkEnd w:id="80"/>
      <w:r w:rsidR="00EC5267" w:rsidRPr="006F6CD7">
        <w:rPr>
          <w:szCs w:val="24"/>
        </w:rPr>
        <w:t xml:space="preserve">n” </w:t>
      </w:r>
      <w:sdt>
        <w:sdtPr>
          <w:rPr>
            <w:szCs w:val="24"/>
            <w:lang w:val="en-US"/>
          </w:rPr>
          <w:alias w:val="To edit, see citavi.com/edit"/>
          <w:tag w:val="CitaviPlaceholder#549c5ed6-aed3-40c3-a7f7-3fafab30d532"/>
          <w:id w:val="-1370600431"/>
          <w:placeholder>
            <w:docPart w:val="DefaultPlaceholder_-1854013440"/>
          </w:placeholder>
        </w:sdtPr>
        <w:sdtContent>
          <w:r w:rsidR="00EC5267">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M3N2FlZDEtMWMyMi00ZTNmLWI2YWUtNTQyYzE0MDk4MjQ1IiwiSWQiOiI0ZGEwYzFiZS03MmQ2LTQ3ZTgtYWZiNi0yMDA4N2YwNGU0MjI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wIiwiU3RhcnRQYWdlIjp7IiRpZCI6IjUiLCIkdHlwZSI6IlN3aXNzQWNhZGVtaWMuUGFnZU51bWJlciwgU3dpc3NBY2FkZW1pYyIsIklzRnVsbHlOdW1lcmljIjp0cnVlLCJOdW1iZXIiOjQwLCJOdW1iZXJpbmdUeXBlIjowLCJOdW1lcmFsU3lzdGVtIjowLCJPcmlnaW5hbFN0cmluZyI6IjQwIiwiUHJldHR5U3RyaW5nIjoiND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0MCkifV19LCJUYWciOiJDaXRhdmlQbGFjZWhvbGRlciM1NDljNWVkNi1hZWQzLTQwYzMtYTdmNy0zZmFmYWIzMGQ1MzIiLCJUZXh0IjoiKEhlaXNlIDIwMThhLCBTLiA0MCkiLCJXQUlWZXJzaW9uIjoiNi41LjAuMCJ9}</w:instrText>
          </w:r>
          <w:r w:rsidR="00EC5267">
            <w:rPr>
              <w:noProof/>
              <w:szCs w:val="24"/>
              <w:lang w:val="en-US"/>
            </w:rPr>
            <w:fldChar w:fldCharType="separate"/>
          </w:r>
          <w:r w:rsidR="00EC5267" w:rsidRPr="006F6CD7">
            <w:rPr>
              <w:noProof/>
              <w:szCs w:val="24"/>
            </w:rPr>
            <w:t>(Heise 2018a, S. 40)</w:t>
          </w:r>
          <w:r w:rsidR="00EC5267">
            <w:rPr>
              <w:noProof/>
              <w:szCs w:val="24"/>
              <w:lang w:val="en-US"/>
            </w:rPr>
            <w:fldChar w:fldCharType="end"/>
          </w:r>
          <w:r w:rsidR="00EC5267" w:rsidRPr="006F6CD7">
            <w:rPr>
              <w:noProof/>
              <w:szCs w:val="24"/>
            </w:rPr>
            <w:t>.</w:t>
          </w:r>
        </w:sdtContent>
      </w:sdt>
    </w:p>
    <w:bookmarkEnd w:id="79"/>
    <w:p w14:paraId="7C2646CA" w14:textId="27CD6642" w:rsidR="008B4448" w:rsidRPr="00BD3668" w:rsidRDefault="006C6918" w:rsidP="00C70267">
      <w:pPr>
        <w:spacing w:line="360" w:lineRule="auto"/>
        <w:jc w:val="both"/>
      </w:pPr>
      <w:r w:rsidRPr="006F6CD7">
        <w:rPr>
          <w:szCs w:val="24"/>
        </w:rPr>
        <w:t xml:space="preserve"> </w:t>
      </w:r>
      <w:r w:rsidR="00274A35" w:rsidRPr="006F6CD7">
        <w:rPr>
          <w:szCs w:val="24"/>
        </w:rPr>
        <w:t>Als</w:t>
      </w:r>
      <w:r w:rsidRPr="006F6CD7">
        <w:rPr>
          <w:szCs w:val="24"/>
        </w:rPr>
        <w:t xml:space="preserve"> eine wirtschaftliche Reaktion auf diesen </w:t>
      </w:r>
      <w:r w:rsidR="00FE498D" w:rsidRPr="006F6CD7">
        <w:rPr>
          <w:szCs w:val="24"/>
        </w:rPr>
        <w:t>Umst</w:t>
      </w:r>
      <w:r w:rsidR="00647F2F">
        <w:rPr>
          <w:szCs w:val="24"/>
        </w:rPr>
        <w:t>an</w:t>
      </w:r>
      <w:r w:rsidR="00FE498D" w:rsidRPr="006F6CD7">
        <w:rPr>
          <w:szCs w:val="24"/>
        </w:rPr>
        <w:t xml:space="preserve">d und dem </w:t>
      </w:r>
      <w:r w:rsidR="00274A35" w:rsidRPr="006F6CD7">
        <w:rPr>
          <w:szCs w:val="24"/>
        </w:rPr>
        <w:t xml:space="preserve">aufkommenden </w:t>
      </w:r>
      <w:r w:rsidR="00FE498D" w:rsidRPr="006F6CD7">
        <w:rPr>
          <w:szCs w:val="24"/>
        </w:rPr>
        <w:t>Bedarf nach einer übergreifenden Wissensmanagement</w:t>
      </w:r>
      <w:r w:rsidRPr="006F6CD7">
        <w:rPr>
          <w:szCs w:val="24"/>
        </w:rPr>
        <w:t xml:space="preserve"> entdeckten </w:t>
      </w:r>
      <w:bookmarkStart w:id="81" w:name="_CTVK001496ccc6a4c4a469aa630f9724b4d45d3"/>
      <w:bookmarkEnd w:id="78"/>
      <w:r w:rsidR="0020740E" w:rsidRPr="006F6CD7">
        <w:rPr>
          <w:color w:val="000000"/>
          <w:szCs w:val="24"/>
        </w:rPr>
        <w:t>k</w:t>
      </w:r>
      <w:r w:rsidR="00132648" w:rsidRPr="006F6CD7">
        <w:rPr>
          <w:color w:val="000000"/>
          <w:szCs w:val="24"/>
        </w:rPr>
        <w:t>ommerzielle Verlage diese Lücke und begannen, den Markt mit Unterstützung der überforderten Universitäten zu absorbiere</w:t>
      </w:r>
      <w:bookmarkEnd w:id="81"/>
      <w:r w:rsidR="00132648" w:rsidRPr="006F6CD7">
        <w:rPr>
          <w:color w:val="000000"/>
          <w:szCs w:val="24"/>
        </w:rPr>
        <w:t>n</w:t>
      </w:r>
      <w:sdt>
        <w:sdtPr>
          <w:rPr>
            <w:color w:val="000000"/>
            <w:szCs w:val="24"/>
            <w:lang w:val="en-US"/>
          </w:rPr>
          <w:alias w:val="To edit, see citavi.com/edit"/>
          <w:tag w:val="CitaviPlaceholder#aecd274c-9fa2-4e8c-a773-961277730db3"/>
          <w:id w:val="-686207565"/>
          <w:placeholder>
            <w:docPart w:val="DefaultPlaceholder_-1854013440"/>
          </w:placeholder>
        </w:sdtPr>
        <w:sdtContent>
          <w:r w:rsidR="00647F2F" w:rsidRPr="00F64D6A">
            <w:rPr>
              <w:color w:val="000000"/>
              <w:szCs w:val="24"/>
            </w:rPr>
            <w:t xml:space="preserve"> </w:t>
          </w:r>
          <w:r w:rsidR="00132648">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k2Y2NjNmEtNGM0YS00NjlhLWE2MzAtZjk3MjRiNGQ0NWQzIiwiSWQiOiI5MDkzMmU2Ny0zNDE5LTRmNDItYWIwMi0wNzU3YTFkYmFjYjUiLCJSYW5nZUxlbmd0aCI6MjgsIlJlZmVyZW5jZUlkIjoiMjNmMWJmYTAtZWRlMS00Nzk3LWJlYjYtODVmMGFjNzM5MWRk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}</w:instrText>
          </w:r>
          <w:r w:rsidR="00132648">
            <w:rPr>
              <w:noProof/>
              <w:color w:val="000000"/>
              <w:szCs w:val="24"/>
              <w:lang w:val="en-US"/>
            </w:rPr>
            <w:fldChar w:fldCharType="separate"/>
          </w:r>
          <w:r w:rsidR="00132648" w:rsidRPr="006F6CD7">
            <w:rPr>
              <w:noProof/>
              <w:color w:val="000000"/>
              <w:szCs w:val="24"/>
            </w:rPr>
            <w:t>(Hirschi und Spoerhase 2015)</w:t>
          </w:r>
          <w:r w:rsidR="00132648">
            <w:rPr>
              <w:noProof/>
              <w:color w:val="000000"/>
              <w:szCs w:val="24"/>
              <w:lang w:val="en-US"/>
            </w:rPr>
            <w:fldChar w:fldCharType="end"/>
          </w:r>
          <w:r w:rsidR="00132648" w:rsidRPr="006F6CD7">
            <w:rPr>
              <w:noProof/>
              <w:color w:val="000000"/>
              <w:szCs w:val="24"/>
            </w:rPr>
            <w:t>.</w:t>
          </w:r>
        </w:sdtContent>
      </w:sdt>
      <w:r w:rsidR="00BD3668">
        <w:t xml:space="preserve"> </w:t>
      </w:r>
      <w:r w:rsidR="00C70267" w:rsidRPr="00EC5267">
        <w:t>D</w:t>
      </w:r>
      <w:r w:rsidR="00C70267" w:rsidRPr="006F6CD7">
        <w:rPr>
          <w:color w:val="000000"/>
          <w:szCs w:val="24"/>
        </w:rPr>
        <w:t xml:space="preserve">urch diese </w:t>
      </w:r>
      <w:r w:rsidR="00FE498D" w:rsidRPr="006F6CD7">
        <w:rPr>
          <w:color w:val="000000"/>
          <w:szCs w:val="24"/>
        </w:rPr>
        <w:t>Ausla</w:t>
      </w:r>
      <w:r w:rsidR="00274A35" w:rsidRPr="006F6CD7">
        <w:rPr>
          <w:color w:val="000000"/>
          <w:szCs w:val="24"/>
        </w:rPr>
        <w:t>g</w:t>
      </w:r>
      <w:r w:rsidR="00FE498D" w:rsidRPr="006F6CD7">
        <w:rPr>
          <w:color w:val="000000"/>
          <w:szCs w:val="24"/>
        </w:rPr>
        <w:t xml:space="preserve">erung des </w:t>
      </w:r>
      <w:r w:rsidR="00274A35" w:rsidRPr="006F6CD7">
        <w:rPr>
          <w:color w:val="000000"/>
          <w:szCs w:val="24"/>
        </w:rPr>
        <w:t>Wissens-</w:t>
      </w:r>
      <w:r w:rsidR="00FE498D" w:rsidRPr="006F6CD7">
        <w:rPr>
          <w:color w:val="000000"/>
          <w:szCs w:val="24"/>
        </w:rPr>
        <w:t>Managements wurde das System wissenschaftlicher Publika</w:t>
      </w:r>
      <w:r w:rsidR="00305E7A" w:rsidRPr="006F6CD7">
        <w:rPr>
          <w:color w:val="000000"/>
          <w:szCs w:val="24"/>
        </w:rPr>
        <w:t>t</w:t>
      </w:r>
      <w:r w:rsidR="00FE498D" w:rsidRPr="006F6CD7">
        <w:rPr>
          <w:color w:val="000000"/>
          <w:szCs w:val="24"/>
        </w:rPr>
        <w:t>ionen und somit ein ent</w:t>
      </w:r>
      <w:r w:rsidR="00274A35" w:rsidRPr="006F6CD7">
        <w:rPr>
          <w:color w:val="000000"/>
          <w:szCs w:val="24"/>
        </w:rPr>
        <w:t>scheidender</w:t>
      </w:r>
      <w:r w:rsidR="00FE498D" w:rsidRPr="006F6CD7">
        <w:rPr>
          <w:color w:val="000000"/>
          <w:szCs w:val="24"/>
        </w:rPr>
        <w:t xml:space="preserve"> Teil der wissenschaftlichen Kommunikation kommerzialisiert</w:t>
      </w:r>
      <w:r w:rsidR="00274A35" w:rsidRPr="006F6CD7">
        <w:rPr>
          <w:color w:val="000000"/>
          <w:szCs w:val="24"/>
        </w:rPr>
        <w:t>.</w:t>
      </w:r>
    </w:p>
    <w:p w14:paraId="6376B2AF" w14:textId="77777777" w:rsidR="007435A3" w:rsidRPr="006F6CD7" w:rsidRDefault="00646B4A" w:rsidP="00C70267">
      <w:pPr>
        <w:pStyle w:val="berschrift4"/>
        <w:rPr>
          <w:lang w:val="de-DE"/>
        </w:rPr>
      </w:pPr>
      <w:r w:rsidRPr="006F6CD7">
        <w:rPr>
          <w:lang w:val="de-DE"/>
        </w:rPr>
        <w:t>Konferenzen der Wissenschaft</w:t>
      </w:r>
    </w:p>
    <w:p w14:paraId="5BB1D4CA" w14:textId="0422F588" w:rsidR="007435A3" w:rsidRPr="006F6CD7" w:rsidRDefault="007435A3" w:rsidP="009371FA">
      <w:pPr>
        <w:spacing w:line="360" w:lineRule="auto"/>
        <w:jc w:val="both"/>
        <w:rPr>
          <w:szCs w:val="24"/>
        </w:rPr>
      </w:pPr>
      <w:bookmarkStart w:id="82" w:name="_CTVK001f1522ec272454eeba3f8c7b34beaae5c"/>
      <w:r w:rsidRPr="006F6CD7">
        <w:rPr>
          <w:szCs w:val="24"/>
        </w:rPr>
        <w:t>Auf Konferenzen werden die Ergebnisse [wissenschaftlicher Arbeiten und der Forschung] zusätzlich in Form von Vorträgen vorgestellt, diskutiert und verteidigt</w:t>
      </w:r>
      <w:r w:rsidR="00C018EF" w:rsidRPr="006F6CD7">
        <w:rPr>
          <w:szCs w:val="24"/>
        </w:rPr>
        <w:t>”</w:t>
      </w:r>
      <w:r w:rsidRPr="006F6CD7">
        <w:rPr>
          <w:color w:val="000000"/>
          <w:szCs w:val="24"/>
        </w:rPr>
        <w:t xml:space="preserve"> </w:t>
      </w:r>
      <w:sdt>
        <w:sdtPr>
          <w:rPr>
            <w:color w:val="000000"/>
            <w:szCs w:val="24"/>
            <w:lang w:val="en-US"/>
          </w:rPr>
          <w:alias w:val="To edit, see citavi.com/edit"/>
          <w:tag w:val="CitaviPlaceholder#9b2e47b7-99fb-49c4-9d7e-cef939b25010"/>
          <w:id w:val="1747458141"/>
          <w:placeholder>
            <w:docPart w:val="683E8D22C98A445BAA085968527AEFA2"/>
          </w:placeholder>
        </w:sdtPr>
        <w:sdtContent>
          <w:r>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JlZjZlOGVhMC0zY2I1LTRmNDItYjM3Mi02NTkyODk3OGUxZj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3VDA3OjA0OjQ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5YjJlNDdiNy05OWZiLTQ5YzQtOWQ3ZS1jZWY5MzliMjUwMTAiLCJUZXh0IjoiKEJhbHplcnQgZXQgYWwuIDIwMTcpIiwiV0FJVmVyc2lvbiI6IjYuNS4wLjAifQ==}</w:instrText>
          </w:r>
          <w:r>
            <w:rPr>
              <w:noProof/>
              <w:color w:val="000000"/>
              <w:szCs w:val="24"/>
              <w:lang w:val="en-US"/>
            </w:rPr>
            <w:fldChar w:fldCharType="separate"/>
          </w:r>
          <w:r w:rsidR="00572B76" w:rsidRPr="006F6CD7">
            <w:rPr>
              <w:noProof/>
              <w:color w:val="000000"/>
              <w:szCs w:val="24"/>
            </w:rPr>
            <w:t>(Balzert et al. 2017</w:t>
          </w:r>
          <w:r w:rsidR="00AF2D5F">
            <w:rPr>
              <w:noProof/>
              <w:color w:val="000000"/>
              <w:szCs w:val="24"/>
            </w:rPr>
            <w:t>, S.90</w:t>
          </w:r>
          <w:r w:rsidR="00572B76" w:rsidRPr="006F6CD7">
            <w:rPr>
              <w:noProof/>
              <w:color w:val="000000"/>
              <w:szCs w:val="24"/>
            </w:rPr>
            <w:t>)</w:t>
          </w:r>
          <w:r>
            <w:rPr>
              <w:noProof/>
              <w:color w:val="000000"/>
              <w:szCs w:val="24"/>
              <w:lang w:val="en-US"/>
            </w:rPr>
            <w:fldChar w:fldCharType="end"/>
          </w:r>
        </w:sdtContent>
      </w:sdt>
      <w:r w:rsidR="00305E7A" w:rsidRPr="006F6CD7">
        <w:rPr>
          <w:color w:val="000000"/>
          <w:szCs w:val="24"/>
        </w:rPr>
        <w:t>.</w:t>
      </w:r>
      <w:r w:rsidRPr="006F6CD7">
        <w:rPr>
          <w:color w:val="000000"/>
          <w:szCs w:val="24"/>
        </w:rPr>
        <w:t xml:space="preserve"> Dabei haben offzielle wissenschaftliche Tagungen gegenüber von wissenschaftlichen Publikationen einen entscheidenden Vorteil. </w:t>
      </w:r>
      <w:bookmarkStart w:id="83" w:name="_CTVK001d70b6eb0cd8945d299944629d7742f2e"/>
      <w:r w:rsidRPr="006F6CD7">
        <w:rPr>
          <w:szCs w:val="24"/>
        </w:rPr>
        <w:t>Während die Publikation infolge langer Phasen der Bearbeitung und Begutachtung zum Zeitpunkt der Veröffentlichung bereits einen „veralteten“ Arbeitsstand aufweist, ermöglicht die Konferenz eine direkte Kommunikation neuer Erkenntnisse</w:t>
      </w:r>
      <w:bookmarkEnd w:id="83"/>
      <w:sdt>
        <w:sdtPr>
          <w:rPr>
            <w:szCs w:val="24"/>
            <w:lang w:val="en-US"/>
          </w:rPr>
          <w:alias w:val="To edit, see citavi.com/edit"/>
          <w:tag w:val="CitaviPlaceholder#f0d6ac7a-d8cc-4d08-b2ac-35fb25d0131f"/>
          <w:id w:val="1130826757"/>
          <w:placeholder>
            <w:docPart w:val="EF844A70E4214A6199FE2059A6A4C713"/>
          </w:placeholder>
        </w:sdtPr>
        <w:sdtContent>
          <w:r w:rsidRPr="006F6CD7">
            <w:rPr>
              <w:szCs w:val="24"/>
            </w:rPr>
            <w:t>“</w:t>
          </w:r>
          <w:r w:rsidR="0021501A">
            <w:rPr>
              <w:szCs w:val="24"/>
            </w:rPr>
            <w:t xml:space="preserve"> </w:t>
          </w:r>
          <w:r>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wYjZlYjAtY2Q4OS00NWQyLTk5OTQtNDYyOWQ3NzQyZjJlIiwiSWQiOiI0NDYxYjc4NS01NzcyLTRjOTktYjQ5MS05NTJiZTgzZjQ5ZTQ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mMGQ2YWM3YS1kOGNjLTRkMDgtYjJhYy0zNWZiMjVkMDEzMWYiLCJUZXh0IjoiKEhhdXNzKSIsIldBSVZlcnNpb24iOiI2LjUuMC4wIn0=}</w:instrText>
          </w:r>
          <w:r>
            <w:rPr>
              <w:noProof/>
              <w:szCs w:val="24"/>
              <w:lang w:val="en-US"/>
            </w:rPr>
            <w:fldChar w:fldCharType="separate"/>
          </w:r>
          <w:r w:rsidR="00572B76" w:rsidRPr="006F6CD7">
            <w:rPr>
              <w:noProof/>
              <w:szCs w:val="24"/>
            </w:rPr>
            <w:t>(Hauss</w:t>
          </w:r>
          <w:r w:rsidR="009371FA">
            <w:rPr>
              <w:noProof/>
              <w:szCs w:val="24"/>
            </w:rPr>
            <w:t xml:space="preserve"> </w:t>
          </w:r>
          <w:r w:rsidR="00FE1E68">
            <w:rPr>
              <w:noProof/>
              <w:szCs w:val="24"/>
            </w:rPr>
            <w:t>2019</w:t>
          </w:r>
          <w:r w:rsidR="009371FA">
            <w:rPr>
              <w:noProof/>
              <w:szCs w:val="24"/>
            </w:rPr>
            <w:t xml:space="preserve">, </w:t>
          </w:r>
          <w:r w:rsidR="00DF396F">
            <w:rPr>
              <w:noProof/>
              <w:szCs w:val="24"/>
            </w:rPr>
            <w:t>S</w:t>
          </w:r>
          <w:r w:rsidR="009371FA">
            <w:rPr>
              <w:noProof/>
              <w:szCs w:val="24"/>
            </w:rPr>
            <w:t>.44</w:t>
          </w:r>
          <w:r w:rsidR="00572B76" w:rsidRPr="006F6CD7">
            <w:rPr>
              <w:noProof/>
              <w:szCs w:val="24"/>
            </w:rPr>
            <w:t>)</w:t>
          </w:r>
          <w:r>
            <w:rPr>
              <w:noProof/>
              <w:szCs w:val="24"/>
              <w:lang w:val="en-US"/>
            </w:rPr>
            <w:fldChar w:fldCharType="end"/>
          </w:r>
          <w:r w:rsidR="00305E7A" w:rsidRPr="006F6CD7">
            <w:rPr>
              <w:noProof/>
              <w:szCs w:val="24"/>
            </w:rPr>
            <w:t>.</w:t>
          </w:r>
        </w:sdtContent>
      </w:sdt>
    </w:p>
    <w:bookmarkEnd w:id="82"/>
    <w:p w14:paraId="503D34D4" w14:textId="157C65AC" w:rsidR="00035F13" w:rsidRPr="00280419" w:rsidRDefault="007435A3" w:rsidP="007435A3">
      <w:pPr>
        <w:spacing w:line="360" w:lineRule="auto"/>
        <w:jc w:val="both"/>
        <w:rPr>
          <w:szCs w:val="24"/>
        </w:rPr>
      </w:pPr>
      <w:r w:rsidRPr="006F6CD7">
        <w:rPr>
          <w:szCs w:val="24"/>
        </w:rPr>
        <w:t xml:space="preserve">Organisatoisch lassen sich </w:t>
      </w:r>
      <w:r w:rsidR="0021501A">
        <w:rPr>
          <w:szCs w:val="24"/>
        </w:rPr>
        <w:t>„</w:t>
      </w:r>
      <w:r w:rsidR="00DE104C" w:rsidRPr="006F6CD7">
        <w:rPr>
          <w:szCs w:val="24"/>
        </w:rPr>
        <w:t xml:space="preserve">Wissenschaftliche Konferenzen </w:t>
      </w:r>
      <w:r w:rsidRPr="006F6CD7">
        <w:rPr>
          <w:szCs w:val="24"/>
        </w:rPr>
        <w:t xml:space="preserve">[] </w:t>
      </w:r>
      <w:r w:rsidR="00DE104C" w:rsidRPr="006F6CD7">
        <w:rPr>
          <w:szCs w:val="24"/>
        </w:rPr>
        <w:t>als temporäre Raum-Zeit-Gebiete konzipieren, in denen die Teilnehmenden sich informell austauschen. Ein naheliegendes Motiv für die Teilnahme ist die Suche nach neuartigen Ansätzen, überraschenden Befunden und aktuellen Arbeitsergebnissen”</w:t>
      </w:r>
      <w:r w:rsidR="0021501A">
        <w:rPr>
          <w:szCs w:val="24"/>
        </w:rPr>
        <w:t>.</w:t>
      </w:r>
      <w:r w:rsidR="00DE104C" w:rsidRPr="006F6CD7">
        <w:rPr>
          <w:szCs w:val="24"/>
        </w:rPr>
        <w:t xml:space="preserve"> </w:t>
      </w:r>
      <w:sdt>
        <w:sdtPr>
          <w:rPr>
            <w:szCs w:val="24"/>
            <w:lang w:val="en-US"/>
          </w:rPr>
          <w:alias w:val="To edit, see citavi.com/edit"/>
          <w:tag w:val="CitaviPlaceholder#e95415bc-b70b-4335-b2bb-aa5bb5611d9b"/>
          <w:id w:val="1734813006"/>
          <w:placeholder>
            <w:docPart w:val="F0B5EA23C7DE4643B05A9130249975DB"/>
          </w:placeholder>
        </w:sdtPr>
        <w:sdtContent>
          <w:r w:rsidR="00DE104C" w:rsidRPr="007435A3">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E1MjJlYzItNzI0NS00ZWViLWEzZjgtYzdiMzRiZWFhZTVjIiwiSWQiOiI2ODZmNWRiNS1jZTMwLTQ5ZTAtOGJiMC1jY2M2YzY2YjAxZGE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lOTU0MTViYy1iNzBiLTQzMzUtYjJiYi1hYTViYjU2MTFkOWIiLCJUZXh0IjoiKEhhdXNzKSIsIldBSVZlcnNpb24iOiI2LjUuMC4wIn0=}</w:instrText>
          </w:r>
          <w:r w:rsidR="00DE104C" w:rsidRPr="007435A3">
            <w:rPr>
              <w:szCs w:val="24"/>
              <w:lang w:val="en-US"/>
            </w:rPr>
            <w:fldChar w:fldCharType="separate"/>
          </w:r>
          <w:r w:rsidR="00572B76" w:rsidRPr="006F6CD7">
            <w:rPr>
              <w:szCs w:val="24"/>
            </w:rPr>
            <w:t>(Hauss</w:t>
          </w:r>
          <w:r w:rsidR="00404392">
            <w:rPr>
              <w:szCs w:val="24"/>
            </w:rPr>
            <w:t xml:space="preserve"> 2019, S.44</w:t>
          </w:r>
          <w:r w:rsidR="00572B76" w:rsidRPr="006F6CD7">
            <w:rPr>
              <w:szCs w:val="24"/>
            </w:rPr>
            <w:t>)</w:t>
          </w:r>
          <w:r w:rsidR="00DE104C" w:rsidRPr="007435A3">
            <w:rPr>
              <w:szCs w:val="24"/>
              <w:lang w:val="en-US"/>
            </w:rPr>
            <w:fldChar w:fldCharType="end"/>
          </w:r>
        </w:sdtContent>
      </w:sdt>
      <w:r w:rsidR="008A68FD" w:rsidRPr="006F6CD7">
        <w:rPr>
          <w:szCs w:val="24"/>
        </w:rPr>
        <w:t xml:space="preserve"> Im </w:t>
      </w:r>
      <w:r w:rsidRPr="006F6CD7">
        <w:rPr>
          <w:szCs w:val="24"/>
        </w:rPr>
        <w:t xml:space="preserve">Konferenz </w:t>
      </w:r>
      <w:r w:rsidR="008A68FD" w:rsidRPr="006F6CD7">
        <w:rPr>
          <w:szCs w:val="24"/>
        </w:rPr>
        <w:t>Progr</w:t>
      </w:r>
      <w:r w:rsidRPr="006F6CD7">
        <w:rPr>
          <w:szCs w:val="24"/>
        </w:rPr>
        <w:t>amm und in den Vorgaben für einen Vortrag</w:t>
      </w:r>
      <w:r w:rsidR="008A68FD" w:rsidRPr="006F6CD7">
        <w:rPr>
          <w:szCs w:val="24"/>
        </w:rPr>
        <w:t xml:space="preserve"> ist ein konkreter zeitlicher Rahmen für einen formellen Vortrag, eine anschließende informelle </w:t>
      </w:r>
      <w:r w:rsidR="008A68FD" w:rsidRPr="006F6CD7">
        <w:rPr>
          <w:szCs w:val="24"/>
        </w:rPr>
        <w:lastRenderedPageBreak/>
        <w:t xml:space="preserve">Diskussion </w:t>
      </w:r>
      <w:r w:rsidR="0021501A">
        <w:rPr>
          <w:szCs w:val="24"/>
        </w:rPr>
        <w:t xml:space="preserve">als </w:t>
      </w:r>
      <w:r w:rsidR="008A68FD" w:rsidRPr="006F6CD7">
        <w:rPr>
          <w:szCs w:val="24"/>
        </w:rPr>
        <w:t>Rahmenprogramm von dem Konferenzveranstalter vorgegeben. Auch die Bewerbung um einen Vortrag selbst erfolgt entlang gegebener Standards.</w:t>
      </w:r>
      <w:r w:rsidRPr="006F6CD7">
        <w:rPr>
          <w:szCs w:val="24"/>
        </w:rPr>
        <w:t xml:space="preserve"> Für wissenschaftliche Karrieren ist die Teilnahme an wissenschafltichen Tagungen essenziell. </w:t>
      </w:r>
      <w:bookmarkStart w:id="84" w:name="_CTVK001a07a0fcdf0f44fa6a295d8e54fd53928"/>
      <w:r w:rsidR="0021501A">
        <w:rPr>
          <w:szCs w:val="24"/>
        </w:rPr>
        <w:t>„</w:t>
      </w:r>
      <w:r w:rsidR="00035F13" w:rsidRPr="006F6CD7">
        <w:rPr>
          <w:szCs w:val="24"/>
        </w:rPr>
        <w:t>An Diskussionen auf den Plattformen sollte teilgenommen werden, um sich auf diese Weise als Experte für bestimmte Themenbereiche zu etablieren und als ein zugänglicher Ansprechpartner wahrgenommen zu werden</w:t>
      </w:r>
      <w:bookmarkEnd w:id="84"/>
      <w:r w:rsidRPr="006F6CD7">
        <w:rPr>
          <w:szCs w:val="24"/>
        </w:rPr>
        <w:t>”</w:t>
      </w:r>
      <w:r w:rsidR="00035F13" w:rsidRPr="006F6CD7">
        <w:rPr>
          <w:szCs w:val="24"/>
        </w:rPr>
        <w:t xml:space="preserve"> </w:t>
      </w:r>
      <w:sdt>
        <w:sdtPr>
          <w:rPr>
            <w:szCs w:val="24"/>
            <w:lang w:val="en-US"/>
          </w:rPr>
          <w:alias w:val="To edit, see citavi.com/edit"/>
          <w:tag w:val="CitaviPlaceholder#43a64cdf-699f-4234-808a-8485a3e03b04"/>
          <w:id w:val="-1591999953"/>
          <w:placeholder>
            <w:docPart w:val="DefaultPlaceholder_-1854013440"/>
          </w:placeholder>
        </w:sdtPr>
        <w:sdtContent>
          <w:r w:rsidR="00035F13">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3YTBmY2QtZjBmNC00ZmE2LWEyOTUtZDhlNTRmZDUzOTI4IiwiSWQiOiJhMDM5ZThmNS04NjBhLTQ1ZGItYmZmOC1hNmYxNGJjZGI4YT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NDNhNjRjZGYtNjk5Zi00MjM0LTgwOGEtODQ4NWEzZTAzYjA0IiwiVGV4dCI6IihQZXRlcnMgMjAxNSwgUy4gMTAwOCkiLCJXQUlWZXJzaW9uIjoiNi41LjAuMCJ9}</w:instrText>
          </w:r>
          <w:r w:rsidR="00035F13">
            <w:rPr>
              <w:noProof/>
              <w:szCs w:val="24"/>
              <w:lang w:val="en-US"/>
            </w:rPr>
            <w:fldChar w:fldCharType="separate"/>
          </w:r>
          <w:r w:rsidR="00572B76" w:rsidRPr="00280419">
            <w:rPr>
              <w:noProof/>
              <w:szCs w:val="24"/>
            </w:rPr>
            <w:t>(Peters 2015, S. 1008)</w:t>
          </w:r>
          <w:r w:rsidR="00035F13">
            <w:rPr>
              <w:noProof/>
              <w:szCs w:val="24"/>
              <w:lang w:val="en-US"/>
            </w:rPr>
            <w:fldChar w:fldCharType="end"/>
          </w:r>
          <w:r w:rsidR="00305E7A" w:rsidRPr="00280419">
            <w:rPr>
              <w:noProof/>
              <w:szCs w:val="24"/>
            </w:rPr>
            <w:t>.</w:t>
          </w:r>
        </w:sdtContent>
      </w:sdt>
    </w:p>
    <w:p w14:paraId="572094FC" w14:textId="77777777" w:rsidR="00035F13" w:rsidRPr="00280419" w:rsidRDefault="00035F13" w:rsidP="005F2A82">
      <w:pPr>
        <w:rPr>
          <w:color w:val="000000"/>
          <w:szCs w:val="24"/>
        </w:rPr>
      </w:pPr>
    </w:p>
    <w:p w14:paraId="18007DF0" w14:textId="29C78755" w:rsidR="005F2A82" w:rsidRPr="00280419" w:rsidRDefault="005F2A82" w:rsidP="005F2A82">
      <w:pPr>
        <w:pStyle w:val="berschrift3"/>
        <w:rPr>
          <w:lang w:val="de-DE"/>
        </w:rPr>
      </w:pPr>
      <w:bookmarkStart w:id="85" w:name="_Toc54890508"/>
      <w:bookmarkStart w:id="86" w:name="_Toc58228391"/>
      <w:r w:rsidRPr="00280419">
        <w:rPr>
          <w:lang w:val="de-DE"/>
        </w:rPr>
        <w:t>M</w:t>
      </w:r>
      <w:bookmarkStart w:id="87" w:name="_CTVC001b672363d547e423fa1e86fe30aa7357c"/>
      <w:r w:rsidRPr="00280419">
        <w:rPr>
          <w:lang w:val="de-DE"/>
        </w:rPr>
        <w:t>oderne</w:t>
      </w:r>
      <w:r w:rsidR="007A6644" w:rsidRPr="00280419">
        <w:rPr>
          <w:lang w:val="de-DE"/>
        </w:rPr>
        <w:t xml:space="preserve">-Digitale </w:t>
      </w:r>
      <w:r w:rsidRPr="00280419">
        <w:rPr>
          <w:lang w:val="de-DE"/>
        </w:rPr>
        <w:t>Konzepte des Erfahrungsaustausches</w:t>
      </w:r>
      <w:bookmarkEnd w:id="85"/>
      <w:bookmarkEnd w:id="86"/>
      <w:bookmarkEnd w:id="87"/>
    </w:p>
    <w:p w14:paraId="7236415A" w14:textId="7E43CDF5" w:rsidR="00935D9D" w:rsidRPr="006F6CD7" w:rsidRDefault="0021501A" w:rsidP="00797B2F">
      <w:pPr>
        <w:spacing w:line="360" w:lineRule="auto"/>
        <w:jc w:val="both"/>
        <w:rPr>
          <w:szCs w:val="24"/>
        </w:rPr>
      </w:pPr>
      <w:bookmarkStart w:id="88" w:name="_CTVK0017366982f8bc348c6a0c39fd241fbb365"/>
      <w:r>
        <w:t>„</w:t>
      </w:r>
      <w:r w:rsidR="004351A8" w:rsidRPr="006F6CD7">
        <w:rPr>
          <w:szCs w:val="24"/>
        </w:rPr>
        <w:t>In der Geschichte des Internets nimmt die Wissenschaft eine bedeutende Rolle ein. Obwohl das erste elektronische Netz, und damit ein früher Vorläufer des heutigen Internets, ursprünglich f</w:t>
      </w:r>
      <w:r w:rsidR="00143D92" w:rsidRPr="006F6CD7">
        <w:rPr>
          <w:szCs w:val="24"/>
        </w:rPr>
        <w:t>ü</w:t>
      </w:r>
      <w:r w:rsidR="004351A8" w:rsidRPr="006F6CD7">
        <w:rPr>
          <w:szCs w:val="24"/>
        </w:rPr>
        <w:t>r das US-Militär entwickelt wurde</w:t>
      </w:r>
      <w:r w:rsidR="00C71FB7" w:rsidRPr="006F6CD7">
        <w:rPr>
          <w:szCs w:val="24"/>
        </w:rPr>
        <w:t>,</w:t>
      </w:r>
      <w:r w:rsidR="004351A8" w:rsidRPr="006F6CD7">
        <w:rPr>
          <w:szCs w:val="24"/>
        </w:rPr>
        <w:t xml:space="preserve"> zählte die Wissenschaft bereits Ende der 60er/Anfang der 70er Jahre des 20. </w:t>
      </w:r>
      <w:r w:rsidR="004351A8" w:rsidRPr="00797B2F">
        <w:rPr>
          <w:szCs w:val="24"/>
          <w:lang w:val="en-US"/>
        </w:rPr>
        <w:t>Jahrhunderts zu den Nutzern dieser Netze</w:t>
      </w:r>
      <w:bookmarkEnd w:id="88"/>
      <w:r w:rsidR="004351A8" w:rsidRPr="00797B2F">
        <w:rPr>
          <w:szCs w:val="24"/>
          <w:lang w:val="en-US"/>
        </w:rPr>
        <w:t>.</w:t>
      </w:r>
      <w:r w:rsidR="00C87BBA">
        <w:rPr>
          <w:szCs w:val="24"/>
          <w:lang w:val="en-US"/>
        </w:rPr>
        <w:t>”</w:t>
      </w:r>
      <w:r w:rsidR="004351A8" w:rsidRPr="00797B2F">
        <w:rPr>
          <w:szCs w:val="24"/>
          <w:lang w:val="en-US"/>
        </w:rPr>
        <w:t xml:space="preserve"> </w:t>
      </w:r>
      <w:sdt>
        <w:sdtPr>
          <w:rPr>
            <w:szCs w:val="24"/>
            <w:lang w:val="en-US"/>
          </w:rPr>
          <w:alias w:val="To edit, see citavi.com/edit"/>
          <w:tag w:val="CitaviPlaceholder#1b3f78d0-a7f0-4637-b4d2-b52da597f314"/>
          <w:id w:val="-1787726987"/>
          <w:placeholder>
            <w:docPart w:val="EAF3286DBD504A96B0F923D67637FCB8"/>
          </w:placeholder>
        </w:sdtPr>
        <w:sdtContent>
          <w:r w:rsidR="004351A8" w:rsidRPr="00797B2F">
            <w:rPr>
              <w:szCs w:val="24"/>
              <w:lang w:val="en-US"/>
            </w:rPr>
            <w:fldChar w:fldCharType="begin"/>
          </w:r>
          <w:r w:rsidR="00222759">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M2Njk4MmYtOGJjMy00OGM2LWEwYzMtOWZkMjQxZmJiMzY1IiwiSWQiOiI3N2VmY2YxOS1kMGE1LTRmYzktYmY2ZC1iMzdmZTY5OTAz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YjNmNzhkMC1hN2YwLTQ2MzctYjRkMi1iNTJkYTU5N2YzMTQiLCJUZXh0IjoiKFZvaWd0IDIwMTIpIiwiV0FJVmVyc2lvbiI6IjYuNS4wLjAifQ==}</w:instrText>
          </w:r>
          <w:r w:rsidR="004351A8" w:rsidRPr="00797B2F">
            <w:rPr>
              <w:szCs w:val="24"/>
              <w:lang w:val="en-US"/>
            </w:rPr>
            <w:fldChar w:fldCharType="separate"/>
          </w:r>
          <w:r w:rsidR="00572B76" w:rsidRPr="006F6CD7">
            <w:rPr>
              <w:szCs w:val="24"/>
            </w:rPr>
            <w:t>(Voigt 2012</w:t>
          </w:r>
          <w:r w:rsidR="00280419">
            <w:rPr>
              <w:szCs w:val="24"/>
            </w:rPr>
            <w:t>, S.26</w:t>
          </w:r>
          <w:r w:rsidR="00572B76" w:rsidRPr="006F6CD7">
            <w:rPr>
              <w:szCs w:val="24"/>
            </w:rPr>
            <w:t>)</w:t>
          </w:r>
          <w:r w:rsidR="004351A8" w:rsidRPr="00797B2F">
            <w:rPr>
              <w:szCs w:val="24"/>
              <w:lang w:val="en-US"/>
            </w:rPr>
            <w:fldChar w:fldCharType="end"/>
          </w:r>
        </w:sdtContent>
      </w:sdt>
      <w:r w:rsidR="00C71FB7" w:rsidRPr="006F6CD7">
        <w:rPr>
          <w:szCs w:val="24"/>
        </w:rPr>
        <w:t xml:space="preserve"> </w:t>
      </w:r>
      <w:r w:rsidR="003F36A0" w:rsidRPr="006F6CD7">
        <w:rPr>
          <w:szCs w:val="24"/>
        </w:rPr>
        <w:t xml:space="preserve">Durch </w:t>
      </w:r>
      <w:r w:rsidR="00AC3796">
        <w:rPr>
          <w:szCs w:val="24"/>
        </w:rPr>
        <w:t xml:space="preserve">die </w:t>
      </w:r>
      <w:r w:rsidR="003F36A0" w:rsidRPr="006F6CD7">
        <w:rPr>
          <w:szCs w:val="24"/>
        </w:rPr>
        <w:t>Technolo</w:t>
      </w:r>
      <w:r w:rsidR="00305E7A" w:rsidRPr="006F6CD7">
        <w:rPr>
          <w:szCs w:val="24"/>
        </w:rPr>
        <w:t>g</w:t>
      </w:r>
      <w:r w:rsidR="003F36A0" w:rsidRPr="006F6CD7">
        <w:rPr>
          <w:szCs w:val="24"/>
        </w:rPr>
        <w:t xml:space="preserve">ie </w:t>
      </w:r>
      <w:r w:rsidR="00143D92" w:rsidRPr="006F6CD7">
        <w:rPr>
          <w:szCs w:val="24"/>
        </w:rPr>
        <w:t xml:space="preserve">der Vernetzung </w:t>
      </w:r>
      <w:r w:rsidR="003F36A0" w:rsidRPr="006F6CD7">
        <w:rPr>
          <w:szCs w:val="24"/>
        </w:rPr>
        <w:t xml:space="preserve">ergaben sich neue Möglichkeiten und Kommunikationskanäle für den wissenschaftlichen Austausch. </w:t>
      </w:r>
      <w:r w:rsidR="00C71FB7" w:rsidRPr="006F6CD7">
        <w:rPr>
          <w:szCs w:val="24"/>
        </w:rPr>
        <w:t xml:space="preserve"> </w:t>
      </w:r>
      <w:r w:rsidR="00143D92" w:rsidRPr="006F6CD7">
        <w:rPr>
          <w:szCs w:val="24"/>
        </w:rPr>
        <w:t>Das Internet selbst hat in seiner Historie gemes</w:t>
      </w:r>
      <w:r w:rsidR="005A67A8" w:rsidRPr="006F6CD7">
        <w:rPr>
          <w:szCs w:val="24"/>
        </w:rPr>
        <w:t>s</w:t>
      </w:r>
      <w:r w:rsidR="00143D92" w:rsidRPr="006F6CD7">
        <w:rPr>
          <w:szCs w:val="24"/>
        </w:rPr>
        <w:t>en an den verwendeten Technologien und dem somit verbundenen Kommunikationsoptionen der Internetnutzer</w:t>
      </w:r>
      <w:r w:rsidR="00C36F5F" w:rsidRPr="006F6CD7">
        <w:rPr>
          <w:szCs w:val="24"/>
        </w:rPr>
        <w:t xml:space="preserve"> unterschiedliche Ausbaustufen erlangt</w:t>
      </w:r>
      <w:r w:rsidR="00143D92" w:rsidRPr="006F6CD7">
        <w:rPr>
          <w:szCs w:val="24"/>
        </w:rPr>
        <w:t xml:space="preserve">. Die Versionen werden mit den </w:t>
      </w:r>
      <w:r w:rsidR="00F127DF" w:rsidRPr="006F6CD7">
        <w:rPr>
          <w:szCs w:val="24"/>
        </w:rPr>
        <w:t xml:space="preserve">Bezeichnungen </w:t>
      </w:r>
      <w:r>
        <w:rPr>
          <w:szCs w:val="24"/>
        </w:rPr>
        <w:t>„</w:t>
      </w:r>
      <w:r w:rsidR="00F127DF" w:rsidRPr="006F6CD7">
        <w:rPr>
          <w:szCs w:val="24"/>
        </w:rPr>
        <w:t xml:space="preserve">Web” und einer zugehörigen Versionsnummer </w:t>
      </w:r>
      <w:r w:rsidR="005A67A8" w:rsidRPr="006F6CD7">
        <w:rPr>
          <w:szCs w:val="24"/>
        </w:rPr>
        <w:t>b</w:t>
      </w:r>
      <w:r w:rsidR="00F127DF" w:rsidRPr="006F6CD7">
        <w:rPr>
          <w:szCs w:val="24"/>
        </w:rPr>
        <w:t>emessen.</w:t>
      </w:r>
      <w:r w:rsidR="00935D9D" w:rsidRPr="006F6CD7">
        <w:rPr>
          <w:szCs w:val="24"/>
        </w:rPr>
        <w:t xml:space="preserve"> </w:t>
      </w:r>
      <w:bookmarkStart w:id="89" w:name="_CTVK001802ce5d061384ae8a56e561f0657d9cf"/>
      <w:r w:rsidR="0041757D" w:rsidRPr="00F64D6A">
        <w:rPr>
          <w:szCs w:val="24"/>
          <w:lang w:val="en-US"/>
        </w:rPr>
        <w:t>„</w:t>
      </w:r>
      <w:r w:rsidR="00F127DF">
        <w:rPr>
          <w:szCs w:val="24"/>
          <w:lang w:val="en-US"/>
        </w:rPr>
        <w:t>Web 1.0 as a web of information connections, Web 2.0 as a web of people connections, Web 3.0 as a web of knowledge connections and web 4.0 as a web of intelligence connections are described as four generations of the we</w:t>
      </w:r>
      <w:bookmarkEnd w:id="89"/>
      <w:r w:rsidR="00F127DF">
        <w:rPr>
          <w:szCs w:val="24"/>
          <w:lang w:val="en-US"/>
        </w:rPr>
        <w:t>b”</w:t>
      </w:r>
      <w:r w:rsidR="00F127DF" w:rsidRPr="00F127DF">
        <w:rPr>
          <w:szCs w:val="24"/>
          <w:lang w:val="en-US"/>
        </w:rPr>
        <w:t xml:space="preserve"> </w:t>
      </w:r>
      <w:sdt>
        <w:sdtPr>
          <w:rPr>
            <w:szCs w:val="24"/>
            <w:lang w:val="en-US"/>
          </w:rPr>
          <w:alias w:val="To edit, see citavi.com/edit"/>
          <w:tag w:val="CitaviPlaceholder#2d10489c-cf13-4f98-9ca2-0ca1ed385ff7"/>
          <w:id w:val="114720102"/>
          <w:placeholder>
            <w:docPart w:val="DefaultPlaceholder_-1854013440"/>
          </w:placeholder>
        </w:sdtPr>
        <w:sdtContent>
          <w:r w:rsidR="00F127DF">
            <w:rPr>
              <w:szCs w:val="24"/>
              <w:lang w:val="en-US"/>
            </w:rPr>
            <w:fldChar w:fldCharType="begin"/>
          </w:r>
          <w:r w:rsidR="00222759">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AyY2U1ZDAtNjEzOC00YWU4LWE1NmUtNTYxZjA2NTdkOWNmIiwiSWQiOiI2MmEyZmJmNC1lYTk4LTRlYmEtOWMxYi01YTgyMmEzMjM2NGMiLCJSYW5nZUxlbmd0aCI6MjAsIlJlZmVyZW5jZUlkIjoiZTZlYmNmNTAtYzljMC00NmQxLTg0YTAtNmE0M2ExNmU4MjY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}</w:instrText>
          </w:r>
          <w:r w:rsidR="00F127DF">
            <w:rPr>
              <w:szCs w:val="24"/>
              <w:lang w:val="en-US"/>
            </w:rPr>
            <w:fldChar w:fldCharType="separate"/>
          </w:r>
          <w:r w:rsidR="00572B76" w:rsidRPr="006F6CD7">
            <w:rPr>
              <w:szCs w:val="24"/>
            </w:rPr>
            <w:t>(Aghaei et al. 2012</w:t>
          </w:r>
          <w:r w:rsidR="009A349D">
            <w:rPr>
              <w:szCs w:val="24"/>
            </w:rPr>
            <w:t>, S.1</w:t>
          </w:r>
          <w:r w:rsidR="00572B76" w:rsidRPr="006F6CD7">
            <w:rPr>
              <w:szCs w:val="24"/>
            </w:rPr>
            <w:t>)</w:t>
          </w:r>
          <w:r w:rsidR="00F127DF">
            <w:rPr>
              <w:szCs w:val="24"/>
              <w:lang w:val="en-US"/>
            </w:rPr>
            <w:fldChar w:fldCharType="end"/>
          </w:r>
          <w:r w:rsidR="00305E7A" w:rsidRPr="006F6CD7">
            <w:rPr>
              <w:szCs w:val="24"/>
            </w:rPr>
            <w:t>.</w:t>
          </w:r>
        </w:sdtContent>
      </w:sdt>
    </w:p>
    <w:p w14:paraId="65EC135D" w14:textId="0B4725E9" w:rsidR="00797B2F" w:rsidRPr="006F6CD7" w:rsidRDefault="00F127DF" w:rsidP="00797B2F">
      <w:pPr>
        <w:spacing w:line="360" w:lineRule="auto"/>
        <w:jc w:val="both"/>
        <w:rPr>
          <w:szCs w:val="24"/>
        </w:rPr>
      </w:pPr>
      <w:r w:rsidRPr="006F6CD7">
        <w:rPr>
          <w:szCs w:val="24"/>
        </w:rPr>
        <w:t xml:space="preserve">Der bedeutenste Forschritt für die wissenschaftliche Kommunikation stellen hierbei die Möglichkeiten des </w:t>
      </w:r>
      <w:r w:rsidR="00C36F5F" w:rsidRPr="006F6CD7">
        <w:rPr>
          <w:szCs w:val="24"/>
        </w:rPr>
        <w:t>Web</w:t>
      </w:r>
      <w:r w:rsidRPr="006F6CD7">
        <w:rPr>
          <w:szCs w:val="24"/>
        </w:rPr>
        <w:t xml:space="preserve"> 2.0 bereit. </w:t>
      </w:r>
      <w:bookmarkStart w:id="90" w:name="_CTVK001a56f1d73f416494fbf768b1450846ef4"/>
      <w:r w:rsidR="0041757D">
        <w:rPr>
          <w:szCs w:val="24"/>
        </w:rPr>
        <w:t>„</w:t>
      </w:r>
      <w:r w:rsidRPr="006F6CD7">
        <w:rPr>
          <w:szCs w:val="24"/>
        </w:rPr>
        <w:t>Nutzer sind nun aktiv in die Erstellung von Inhalten eingebunden, die Trennung zwischen Konsumenten und Produzenten von Wissen ist aufgehoben, Inhalte werden über Gerätegrenzen und einzelne Tools hinweg nutzbar, der Desktopcomputer wird als zentrales Speichermedium vom Web abgelös</w:t>
      </w:r>
      <w:bookmarkEnd w:id="90"/>
      <w:r w:rsidRPr="006F6CD7">
        <w:rPr>
          <w:szCs w:val="24"/>
        </w:rPr>
        <w:t xml:space="preserve">t” </w:t>
      </w:r>
      <w:sdt>
        <w:sdtPr>
          <w:rPr>
            <w:szCs w:val="24"/>
            <w:lang w:val="en-US"/>
          </w:rPr>
          <w:alias w:val="To edit, see citavi.com/edit"/>
          <w:tag w:val="CitaviPlaceholder#c49f17d6-29de-452c-83e7-993f64a54bf9"/>
          <w:id w:val="-1567032287"/>
          <w:placeholder>
            <w:docPart w:val="84D65903BD6C411C8F57269CA7CF7DAE"/>
          </w:placeholder>
        </w:sdtPr>
        <w:sdtContent>
          <w:r>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2ZjFkNzMtZjQxNi00OTRmLWJmNzYtOGIxNDUwODQ2ZWY0IiwiSWQiOiJmNDBlNDNiZC0wNDQzLTRlYzMtODkyZS1hOTZlNmZmMDA5ZW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NDlmMTdkNi0yOWRlLTQ1MmMtODNlNy05OTNmNjRhNTRiZjkiLCJUZXh0IjoiKEtvY2gpIiwiV0FJVmVyc2lvbiI6IjYuNS4wLjAifQ==}</w:instrText>
          </w:r>
          <w:r>
            <w:rPr>
              <w:szCs w:val="24"/>
              <w:lang w:val="en-US"/>
            </w:rPr>
            <w:fldChar w:fldCharType="separate"/>
          </w:r>
          <w:r w:rsidR="00572B76" w:rsidRPr="006F6CD7">
            <w:rPr>
              <w:szCs w:val="24"/>
            </w:rPr>
            <w:t>(Koch</w:t>
          </w:r>
          <w:r w:rsidR="00EF3990">
            <w:rPr>
              <w:szCs w:val="24"/>
            </w:rPr>
            <w:t xml:space="preserve"> 2020</w:t>
          </w:r>
          <w:r w:rsidR="0098525A">
            <w:rPr>
              <w:szCs w:val="24"/>
            </w:rPr>
            <w:t>, S.3</w:t>
          </w:r>
          <w:r w:rsidR="00572B76" w:rsidRPr="006F6CD7">
            <w:rPr>
              <w:szCs w:val="24"/>
            </w:rPr>
            <w:t>)</w:t>
          </w:r>
          <w:r>
            <w:rPr>
              <w:szCs w:val="24"/>
              <w:lang w:val="en-US"/>
            </w:rPr>
            <w:fldChar w:fldCharType="end"/>
          </w:r>
        </w:sdtContent>
      </w:sdt>
      <w:r w:rsidR="00F76038" w:rsidRPr="006F6CD7">
        <w:rPr>
          <w:szCs w:val="24"/>
        </w:rPr>
        <w:t>.</w:t>
      </w:r>
    </w:p>
    <w:p w14:paraId="2CAFB2F3" w14:textId="11785B97" w:rsidR="00F127DF" w:rsidRPr="006F6CD7" w:rsidRDefault="0041757D" w:rsidP="000D4E76">
      <w:pPr>
        <w:spacing w:line="360" w:lineRule="auto"/>
        <w:jc w:val="both"/>
        <w:rPr>
          <w:szCs w:val="24"/>
        </w:rPr>
      </w:pPr>
      <w:bookmarkStart w:id="91" w:name="_CTVK0010c13f4b95d474947aace7c85913f4a16"/>
      <w:r>
        <w:rPr>
          <w:szCs w:val="24"/>
        </w:rPr>
        <w:t>„</w:t>
      </w:r>
      <w:r w:rsidR="00797B2F" w:rsidRPr="006F6CD7">
        <w:rPr>
          <w:szCs w:val="24"/>
        </w:rPr>
        <w:t xml:space="preserve">Web 2.0-Tools können dabei helfen, Wissen zugänglich zu machen. </w:t>
      </w:r>
      <w:r w:rsidR="00797B2F" w:rsidRPr="0052330C">
        <w:rPr>
          <w:szCs w:val="24"/>
        </w:rPr>
        <w:t>Einige Web 2.0-Tools eignen sich besser dafür als andere</w:t>
      </w:r>
      <w:bookmarkEnd w:id="91"/>
      <w:r>
        <w:rPr>
          <w:szCs w:val="24"/>
        </w:rPr>
        <w:t>.</w:t>
      </w:r>
      <w:r w:rsidR="00C87BBA" w:rsidRPr="0052330C">
        <w:rPr>
          <w:szCs w:val="24"/>
        </w:rPr>
        <w:t>”</w:t>
      </w:r>
      <w:r w:rsidR="00797B2F" w:rsidRPr="0052330C">
        <w:rPr>
          <w:szCs w:val="24"/>
        </w:rPr>
        <w:t xml:space="preserve"> </w:t>
      </w:r>
      <w:sdt>
        <w:sdtPr>
          <w:rPr>
            <w:szCs w:val="24"/>
            <w:lang w:val="en-US"/>
          </w:rPr>
          <w:alias w:val="To edit, see citavi.com/edit"/>
          <w:tag w:val="CitaviPlaceholder#d2d2123f-f4ae-4d71-9eca-bbd0ab123332"/>
          <w:id w:val="-860346870"/>
          <w:placeholder>
            <w:docPart w:val="5A7B6CA1D8364E89B20D3B1D5DC8BC00"/>
          </w:placeholder>
        </w:sdtPr>
        <w:sdtContent>
          <w:r w:rsidR="00797B2F" w:rsidRPr="000D4E76">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MxM2Y0YjktNWQ0Ny00OTQ3LWFhY2UtN2M4NTkxM2Y0YTE2IiwiSWQiOiI5ZmNmMWQ3Ny1kYjU5LTRkNDAtODYwYS01YzI3MjE1NzUxM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ZDJkMjEyM2YtZjRhZS00ZDcxLTllY2EtYmJkMGFiMTIzMzMyIiwiVGV4dCI6IihNYXJlZGl0aCBQZXJleiAyMDEwLCBTLiAxMzEpIiwiV0FJVmVyc2lvbiI6IjYuNS4wLjAifQ==}</w:instrText>
          </w:r>
          <w:r w:rsidR="00797B2F" w:rsidRPr="000D4E76">
            <w:rPr>
              <w:szCs w:val="24"/>
              <w:lang w:val="en-US"/>
            </w:rPr>
            <w:fldChar w:fldCharType="separate"/>
          </w:r>
          <w:r w:rsidR="00572B76" w:rsidRPr="006F6CD7">
            <w:rPr>
              <w:szCs w:val="24"/>
            </w:rPr>
            <w:t>(Maredith Perez 2010, S. 131)</w:t>
          </w:r>
          <w:r w:rsidR="00797B2F" w:rsidRPr="000D4E76">
            <w:rPr>
              <w:szCs w:val="24"/>
              <w:lang w:val="en-US"/>
            </w:rPr>
            <w:fldChar w:fldCharType="end"/>
          </w:r>
        </w:sdtContent>
      </w:sdt>
      <w:r w:rsidR="00797B2F" w:rsidRPr="006F6CD7">
        <w:rPr>
          <w:szCs w:val="24"/>
        </w:rPr>
        <w:t xml:space="preserve"> Somit ist</w:t>
      </w:r>
      <w:r w:rsidR="00C36F5F" w:rsidRPr="006F6CD7">
        <w:rPr>
          <w:szCs w:val="24"/>
        </w:rPr>
        <w:t xml:space="preserve"> eine zentrale </w:t>
      </w:r>
      <w:r w:rsidR="008C7DE5" w:rsidRPr="006F6CD7">
        <w:rPr>
          <w:szCs w:val="24"/>
        </w:rPr>
        <w:t xml:space="preserve">Auswirkung des </w:t>
      </w:r>
      <w:r w:rsidR="00797B2F" w:rsidRPr="006F6CD7">
        <w:rPr>
          <w:szCs w:val="24"/>
        </w:rPr>
        <w:t>Web</w:t>
      </w:r>
      <w:r w:rsidR="008C7DE5" w:rsidRPr="006F6CD7">
        <w:rPr>
          <w:szCs w:val="24"/>
        </w:rPr>
        <w:t xml:space="preserve"> 2.0 für </w:t>
      </w:r>
      <w:r w:rsidR="00797B2F" w:rsidRPr="006F6CD7">
        <w:rPr>
          <w:szCs w:val="24"/>
        </w:rPr>
        <w:t>das Internet und die</w:t>
      </w:r>
      <w:r w:rsidR="008C7DE5" w:rsidRPr="006F6CD7">
        <w:rPr>
          <w:szCs w:val="24"/>
        </w:rPr>
        <w:t xml:space="preserve"> wissenschaftliche Kommunikation </w:t>
      </w:r>
      <w:r w:rsidR="00797B2F" w:rsidRPr="006F6CD7">
        <w:rPr>
          <w:szCs w:val="24"/>
        </w:rPr>
        <w:t xml:space="preserve">das Verschwimmen der Grenzen </w:t>
      </w:r>
      <w:r w:rsidR="008C7DE5" w:rsidRPr="006F6CD7">
        <w:rPr>
          <w:szCs w:val="24"/>
        </w:rPr>
        <w:t>“</w:t>
      </w:r>
      <w:r w:rsidR="00985B96" w:rsidRPr="006F6CD7">
        <w:rPr>
          <w:szCs w:val="24"/>
        </w:rPr>
        <w:t xml:space="preserve">[…] </w:t>
      </w:r>
      <w:r w:rsidR="00C36F5F" w:rsidRPr="006F6CD7">
        <w:rPr>
          <w:szCs w:val="24"/>
        </w:rPr>
        <w:t>zwischen Webentwickler und Webnutzer, da nun prinzipiell jeder Nutzer in der Lage ist, Content zu produzieren und anderen Nutzern zur Verfügung zu stellen</w:t>
      </w:r>
      <w:r>
        <w:rPr>
          <w:szCs w:val="24"/>
        </w:rPr>
        <w:t>“</w:t>
      </w:r>
      <w:r w:rsidR="00C36F5F" w:rsidRPr="006F6CD7">
        <w:rPr>
          <w:szCs w:val="24"/>
        </w:rPr>
        <w:t xml:space="preserve"> (Pierce et al, 2009</w:t>
      </w:r>
      <w:r w:rsidR="00945610">
        <w:rPr>
          <w:szCs w:val="24"/>
        </w:rPr>
        <w:t>, S.129</w:t>
      </w:r>
      <w:r w:rsidR="00C36F5F" w:rsidRPr="006F6CD7">
        <w:rPr>
          <w:szCs w:val="24"/>
        </w:rPr>
        <w:t>).</w:t>
      </w:r>
    </w:p>
    <w:p w14:paraId="6B70D7C9" w14:textId="6882A27A" w:rsidR="000D6184" w:rsidRPr="006F6CD7" w:rsidRDefault="000D6184" w:rsidP="000D4E76">
      <w:pPr>
        <w:spacing w:line="360" w:lineRule="auto"/>
        <w:jc w:val="both"/>
        <w:rPr>
          <w:szCs w:val="24"/>
        </w:rPr>
      </w:pPr>
      <w:r w:rsidRPr="006F6CD7">
        <w:rPr>
          <w:szCs w:val="24"/>
        </w:rPr>
        <w:t>Resultierend bieten die modernen Webtechnologien zusammen mit den bestehenden klassischen wissenschafltichen Kommunikationskanälen eine Vielzahl an möglichen Austausch</w:t>
      </w:r>
      <w:r w:rsidR="00AC3796">
        <w:rPr>
          <w:szCs w:val="24"/>
        </w:rPr>
        <w:t xml:space="preserve">- und Diskussionplatformen </w:t>
      </w:r>
      <w:r w:rsidRPr="006F6CD7">
        <w:rPr>
          <w:szCs w:val="24"/>
        </w:rPr>
        <w:t xml:space="preserve">für die heutige Forschung und die wissenschaftliche Kollaboration. </w:t>
      </w:r>
      <w:r w:rsidR="0041757D">
        <w:rPr>
          <w:szCs w:val="24"/>
        </w:rPr>
        <w:t>„</w:t>
      </w:r>
      <w:r w:rsidRPr="006F6CD7">
        <w:rPr>
          <w:szCs w:val="24"/>
        </w:rPr>
        <w:t xml:space="preserve">Die Verbreitung von neuen Ergebnissen und Veröffentlichungen erfolgt über </w:t>
      </w:r>
      <w:r w:rsidR="00305E7A" w:rsidRPr="006F6CD7">
        <w:rPr>
          <w:szCs w:val="24"/>
        </w:rPr>
        <w:t xml:space="preserve">die </w:t>
      </w:r>
      <w:r w:rsidRPr="006F6CD7">
        <w:rPr>
          <w:szCs w:val="24"/>
        </w:rPr>
        <w:t>Möglichkeiten des Internet</w:t>
      </w:r>
      <w:r w:rsidR="00305E7A" w:rsidRPr="006F6CD7">
        <w:rPr>
          <w:szCs w:val="24"/>
        </w:rPr>
        <w:t>s</w:t>
      </w:r>
      <w:r w:rsidRPr="006F6CD7">
        <w:rPr>
          <w:szCs w:val="24"/>
        </w:rPr>
        <w:t xml:space="preserve"> schneller und günstiger als über klassische Publikationsformen</w:t>
      </w:r>
      <w:r w:rsidR="00985B96" w:rsidRPr="006F6CD7">
        <w:rPr>
          <w:szCs w:val="24"/>
        </w:rPr>
        <w:t>”</w:t>
      </w:r>
      <w:r w:rsidRPr="006F6CD7">
        <w:rPr>
          <w:szCs w:val="24"/>
        </w:rPr>
        <w:t xml:space="preserve"> </w:t>
      </w:r>
      <w:sdt>
        <w:sdtPr>
          <w:rPr>
            <w:szCs w:val="24"/>
            <w:lang w:val="en-US"/>
          </w:rPr>
          <w:alias w:val="To edit, see citavi.com/edit"/>
          <w:tag w:val="CitaviPlaceholder#ccba261e-0db1-4f21-9f47-822b4dd1791a"/>
          <w:id w:val="-61790810"/>
          <w:placeholder>
            <w:docPart w:val="38A0F582710F4D5FA90B450ECA304AA4"/>
          </w:placeholder>
        </w:sdtPr>
        <w:sdtContent>
          <w:r>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IxMTY1YjUtNDk0YS00ZDc3LTgyNjMtNWMyYmE1ZTBjNGU3IiwiSWQiOiJjZjZmYTI0Ni0xNWJjLTQ3ZjQtYTZjYS1kY2IzMGMxMzcxMD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2JhMjYxZS0wZGIxLTRmMjEtOWY0Ny04MjJiNGRkMTc5MWEiLCJUZXh0IjoiKEtvY2gpIiwiV0FJVmVyc2lvbiI6IjYuNS4wLjAifQ==}</w:instrText>
          </w:r>
          <w:r>
            <w:rPr>
              <w:szCs w:val="24"/>
              <w:lang w:val="en-US"/>
            </w:rPr>
            <w:fldChar w:fldCharType="separate"/>
          </w:r>
          <w:r w:rsidR="00572B76" w:rsidRPr="006F6CD7">
            <w:rPr>
              <w:szCs w:val="24"/>
            </w:rPr>
            <w:t>(Koch</w:t>
          </w:r>
          <w:r w:rsidR="008F217D">
            <w:rPr>
              <w:szCs w:val="24"/>
            </w:rPr>
            <w:t xml:space="preserve"> 2020</w:t>
          </w:r>
          <w:r w:rsidR="00EF3990">
            <w:rPr>
              <w:szCs w:val="24"/>
            </w:rPr>
            <w:t>, S.5</w:t>
          </w:r>
          <w:r w:rsidR="00572B76" w:rsidRPr="006F6CD7">
            <w:rPr>
              <w:szCs w:val="24"/>
            </w:rPr>
            <w:t>)</w:t>
          </w:r>
          <w:r>
            <w:rPr>
              <w:szCs w:val="24"/>
              <w:lang w:val="en-US"/>
            </w:rPr>
            <w:fldChar w:fldCharType="end"/>
          </w:r>
        </w:sdtContent>
      </w:sdt>
      <w:r w:rsidR="00985B96" w:rsidRPr="006F6CD7">
        <w:rPr>
          <w:szCs w:val="24"/>
        </w:rPr>
        <w:t>.</w:t>
      </w:r>
    </w:p>
    <w:p w14:paraId="63132D1C" w14:textId="48664325" w:rsidR="009A209F" w:rsidRPr="006F6CD7" w:rsidRDefault="006F51A9" w:rsidP="009A209F">
      <w:pPr>
        <w:spacing w:line="360" w:lineRule="auto"/>
        <w:jc w:val="both"/>
        <w:rPr>
          <w:szCs w:val="24"/>
        </w:rPr>
      </w:pPr>
      <w:bookmarkStart w:id="92" w:name="_CTVK00189966c22147245b183b4fe78aa457f65"/>
      <w:r w:rsidRPr="006F6CD7">
        <w:rPr>
          <w:szCs w:val="24"/>
        </w:rPr>
        <w:lastRenderedPageBreak/>
        <w:t xml:space="preserve">Wie bereits vorgestellt erlangten in der analogen wissenschafltichen </w:t>
      </w:r>
      <w:r w:rsidR="00316CA1" w:rsidRPr="006F6CD7">
        <w:rPr>
          <w:szCs w:val="24"/>
        </w:rPr>
        <w:t>K</w:t>
      </w:r>
      <w:r w:rsidRPr="006F6CD7">
        <w:rPr>
          <w:szCs w:val="24"/>
        </w:rPr>
        <w:t xml:space="preserve">ommunikation </w:t>
      </w:r>
      <w:r w:rsidR="0041757D">
        <w:rPr>
          <w:szCs w:val="24"/>
        </w:rPr>
        <w:t>„</w:t>
      </w:r>
      <w:r w:rsidR="003C6345" w:rsidRPr="006F6CD7" w:rsidDel="003C6345">
        <w:rPr>
          <w:szCs w:val="24"/>
        </w:rPr>
        <w:t xml:space="preserve"> </w:t>
      </w:r>
      <w:r w:rsidR="00FC32CD" w:rsidRPr="006F6CD7">
        <w:rPr>
          <w:szCs w:val="24"/>
        </w:rPr>
        <w:t>[…]</w:t>
      </w:r>
      <w:r w:rsidR="00B31B9C" w:rsidRPr="006F6CD7">
        <w:rPr>
          <w:szCs w:val="24"/>
        </w:rPr>
        <w:t xml:space="preserve"> </w:t>
      </w:r>
      <w:r w:rsidRPr="006F6CD7">
        <w:rPr>
          <w:szCs w:val="24"/>
        </w:rPr>
        <w:t>die Verlage eine Vormachtstellung im wissenschaftlichen Publikations- und Distributionssystem</w:t>
      </w:r>
      <w:bookmarkEnd w:id="92"/>
      <w:sdt>
        <w:sdtPr>
          <w:rPr>
            <w:szCs w:val="24"/>
            <w:lang w:val="en-US"/>
          </w:rPr>
          <w:alias w:val="To edit, see citavi.com/edit"/>
          <w:tag w:val="CitaviPlaceholder#da680e3b-b5a2-4965-b549-f76a6dc9ce73"/>
          <w:id w:val="13420949"/>
          <w:placeholder>
            <w:docPart w:val="DefaultPlaceholder_-1854013440"/>
          </w:placeholder>
        </w:sdtPr>
        <w:sdtContent>
          <w:r w:rsidR="00305E7A" w:rsidRPr="006F6CD7">
            <w:rPr>
              <w:szCs w:val="24"/>
            </w:rPr>
            <w:t xml:space="preserve">“ </w:t>
          </w:r>
          <w:r>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k5NjZjMjItMTQ3Mi00NWIxLTgzYjQtZmU3OGFhNDU3ZjY1IiwiSWQiOiJlYzU2NjA3OS1iYjE1LTRmYTktOTc2Ni0wMTIzNWYwN2Q2YTc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0MSkifV19LCJUYWciOiJDaXRhdmlQbGFjZWhvbGRlciNkYTY4MGUzYi1iNWEyLTQ5NjUtYjU0OS1mNzZhNmRjOWNlNzMiLCJUZXh0IjoiKEhlaXNlIDIwMThhLCBTLiA0MSkiLCJXQUlWZXJzaW9uIjoiNi41LjAuMCJ9}</w:instrText>
          </w:r>
          <w:r>
            <w:rPr>
              <w:szCs w:val="24"/>
              <w:lang w:val="en-US"/>
            </w:rPr>
            <w:fldChar w:fldCharType="separate"/>
          </w:r>
          <w:r w:rsidR="00572B76" w:rsidRPr="006F6CD7">
            <w:rPr>
              <w:szCs w:val="24"/>
            </w:rPr>
            <w:t>(Heise 2018a, S. 41)</w:t>
          </w:r>
          <w:r>
            <w:rPr>
              <w:szCs w:val="24"/>
              <w:lang w:val="en-US"/>
            </w:rPr>
            <w:fldChar w:fldCharType="end"/>
          </w:r>
        </w:sdtContent>
      </w:sdt>
      <w:r w:rsidR="00316CA1" w:rsidRPr="006F6CD7">
        <w:rPr>
          <w:szCs w:val="24"/>
        </w:rPr>
        <w:t xml:space="preserve">. </w:t>
      </w:r>
      <w:r w:rsidR="00F6342F" w:rsidRPr="006F6CD7">
        <w:rPr>
          <w:szCs w:val="24"/>
        </w:rPr>
        <w:t xml:space="preserve">Mit der </w:t>
      </w:r>
      <w:r w:rsidR="00316CA1" w:rsidRPr="006F6CD7">
        <w:rPr>
          <w:szCs w:val="24"/>
        </w:rPr>
        <w:t xml:space="preserve">zeitlich nachgelagerten </w:t>
      </w:r>
      <w:r w:rsidR="00F6342F" w:rsidRPr="006F6CD7">
        <w:rPr>
          <w:szCs w:val="24"/>
        </w:rPr>
        <w:t>Integration der Webtechnologien in das wissenschaft</w:t>
      </w:r>
      <w:r w:rsidR="00D57922" w:rsidRPr="006F6CD7">
        <w:rPr>
          <w:szCs w:val="24"/>
        </w:rPr>
        <w:t>l</w:t>
      </w:r>
      <w:r w:rsidR="00F6342F" w:rsidRPr="006F6CD7">
        <w:rPr>
          <w:szCs w:val="24"/>
        </w:rPr>
        <w:t xml:space="preserve">iche Kommunikationssystem gehen </w:t>
      </w:r>
      <w:r w:rsidR="00316CA1" w:rsidRPr="006F6CD7">
        <w:rPr>
          <w:szCs w:val="24"/>
        </w:rPr>
        <w:t xml:space="preserve">somit </w:t>
      </w:r>
      <w:r w:rsidR="00F6342F" w:rsidRPr="006F6CD7">
        <w:rPr>
          <w:szCs w:val="24"/>
        </w:rPr>
        <w:t>rechtliche und politsche Fragestellung in</w:t>
      </w:r>
      <w:r w:rsidR="00D57922" w:rsidRPr="006F6CD7">
        <w:rPr>
          <w:szCs w:val="24"/>
        </w:rPr>
        <w:t xml:space="preserve"> F</w:t>
      </w:r>
      <w:r w:rsidR="00F6342F" w:rsidRPr="006F6CD7">
        <w:rPr>
          <w:szCs w:val="24"/>
        </w:rPr>
        <w:t xml:space="preserve">orm der Lizensierung wissenschaftlichen Arbeiten und Forschungsergebnissen einher. </w:t>
      </w:r>
      <w:r w:rsidR="00D57922" w:rsidRPr="006F6CD7">
        <w:rPr>
          <w:szCs w:val="24"/>
        </w:rPr>
        <w:t xml:space="preserve">Ein </w:t>
      </w:r>
      <w:r w:rsidR="003566B4" w:rsidRPr="006F6CD7">
        <w:rPr>
          <w:szCs w:val="24"/>
        </w:rPr>
        <w:t xml:space="preserve">akademischer </w:t>
      </w:r>
      <w:r w:rsidR="00316CA1" w:rsidRPr="006F6CD7">
        <w:rPr>
          <w:szCs w:val="24"/>
        </w:rPr>
        <w:t>Wissenschaft</w:t>
      </w:r>
      <w:r w:rsidR="00D57922" w:rsidRPr="006F6CD7">
        <w:rPr>
          <w:szCs w:val="24"/>
        </w:rPr>
        <w:t>l</w:t>
      </w:r>
      <w:r w:rsidR="00316CA1" w:rsidRPr="006F6CD7">
        <w:rPr>
          <w:szCs w:val="24"/>
        </w:rPr>
        <w:t>er</w:t>
      </w:r>
      <w:r w:rsidR="002472B1" w:rsidRPr="006F6CD7">
        <w:rPr>
          <w:szCs w:val="24"/>
        </w:rPr>
        <w:t xml:space="preserve"> in der Ära des Internets und der Web-Technologien </w:t>
      </w:r>
      <w:r w:rsidR="0012664F" w:rsidRPr="006F6CD7">
        <w:rPr>
          <w:szCs w:val="24"/>
        </w:rPr>
        <w:t>steht</w:t>
      </w:r>
      <w:r w:rsidR="002472B1" w:rsidRPr="006F6CD7">
        <w:rPr>
          <w:szCs w:val="24"/>
        </w:rPr>
        <w:t xml:space="preserve"> somit </w:t>
      </w:r>
      <w:r w:rsidR="0012664F" w:rsidRPr="006F6CD7">
        <w:rPr>
          <w:szCs w:val="24"/>
        </w:rPr>
        <w:t>vor</w:t>
      </w:r>
      <w:r w:rsidR="002472B1" w:rsidRPr="006F6CD7">
        <w:rPr>
          <w:szCs w:val="24"/>
        </w:rPr>
        <w:t xml:space="preserve"> Wahl die wissenschaftliche</w:t>
      </w:r>
      <w:r w:rsidR="0012664F" w:rsidRPr="006F6CD7">
        <w:rPr>
          <w:szCs w:val="24"/>
        </w:rPr>
        <w:t>n Ergebnisse</w:t>
      </w:r>
      <w:r w:rsidR="005A67A8" w:rsidRPr="006F6CD7">
        <w:rPr>
          <w:szCs w:val="24"/>
        </w:rPr>
        <w:t xml:space="preserve"> kommerziell</w:t>
      </w:r>
      <w:r w:rsidR="002472B1" w:rsidRPr="006F6CD7">
        <w:rPr>
          <w:szCs w:val="24"/>
        </w:rPr>
        <w:t xml:space="preserve"> unter der</w:t>
      </w:r>
      <w:r w:rsidR="003566B4" w:rsidRPr="006F6CD7">
        <w:rPr>
          <w:szCs w:val="24"/>
        </w:rPr>
        <w:t xml:space="preserve"> klassischen</w:t>
      </w:r>
      <w:r w:rsidR="002472B1" w:rsidRPr="006F6CD7">
        <w:rPr>
          <w:szCs w:val="24"/>
        </w:rPr>
        <w:t xml:space="preserve"> Schirmherschaft der Verlage oder </w:t>
      </w:r>
      <w:bookmarkStart w:id="93" w:name="_CTVK00193bb8a6c5b724b288a94b586d224125f"/>
      <w:r w:rsidR="0041757D">
        <w:rPr>
          <w:szCs w:val="24"/>
        </w:rPr>
        <w:t>„</w:t>
      </w:r>
      <w:r w:rsidR="003C6345">
        <w:rPr>
          <w:szCs w:val="24"/>
        </w:rPr>
        <w:t>[…]</w:t>
      </w:r>
      <w:r w:rsidR="00316CA1" w:rsidRPr="006F6CD7">
        <w:rPr>
          <w:szCs w:val="24"/>
        </w:rPr>
        <w:t>uneingeschränkt, transparent, online – eben Open Access (OA)</w:t>
      </w:r>
      <w:bookmarkEnd w:id="93"/>
      <w:r w:rsidR="002472B1" w:rsidRPr="006F6CD7">
        <w:rPr>
          <w:szCs w:val="24"/>
        </w:rPr>
        <w:t>”</w:t>
      </w:r>
      <w:r w:rsidR="00316CA1" w:rsidRPr="006F6CD7">
        <w:rPr>
          <w:szCs w:val="24"/>
        </w:rPr>
        <w:t xml:space="preserve"> </w:t>
      </w:r>
      <w:sdt>
        <w:sdtPr>
          <w:rPr>
            <w:szCs w:val="24"/>
            <w:lang w:val="en-US"/>
          </w:rPr>
          <w:alias w:val="To edit, see citavi.com/edit"/>
          <w:tag w:val="CitaviPlaceholder#d160c5b5-fdee-4e9f-87e7-17437ae8ca22"/>
          <w:id w:val="-1763680632"/>
          <w:placeholder>
            <w:docPart w:val="A72AF78689464EA7AA0F4E4D22B0C82A"/>
          </w:placeholder>
        </w:sdtPr>
        <w:sdtContent>
          <w:r w:rsidR="00316CA1">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NiYjhhNmMtNWI3Mi00YjI4LThhOTQtYjU4NmQyMjQxMjVmIiwiSWQiOiJhMDFlZjNiZi03Njc0LTQ0MmQtYmFiOC0xN2IxZWQxY2Q4OWY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ZDE2MGM1YjUtZmRlZS00ZTlmLTg3ZTctMTc0MzdhZThjYTIyIiwiVGV4dCI6IihCZXJ0c2NoaW5nZXIgMjAxOSkiLCJXQUlWZXJzaW9uIjoiNi41LjAuMCJ9}</w:instrText>
          </w:r>
          <w:r w:rsidR="00316CA1">
            <w:rPr>
              <w:szCs w:val="24"/>
              <w:lang w:val="en-US"/>
            </w:rPr>
            <w:fldChar w:fldCharType="separate"/>
          </w:r>
          <w:r w:rsidR="00572B76" w:rsidRPr="006F6CD7">
            <w:rPr>
              <w:szCs w:val="24"/>
            </w:rPr>
            <w:t>(Bertschinger 2019</w:t>
          </w:r>
          <w:r w:rsidR="00AC3796">
            <w:rPr>
              <w:szCs w:val="24"/>
            </w:rPr>
            <w:t>, S.1</w:t>
          </w:r>
          <w:r w:rsidR="00572B76" w:rsidRPr="006F6CD7">
            <w:rPr>
              <w:szCs w:val="24"/>
            </w:rPr>
            <w:t>)</w:t>
          </w:r>
          <w:r w:rsidR="00316CA1">
            <w:rPr>
              <w:szCs w:val="24"/>
              <w:lang w:val="en-US"/>
            </w:rPr>
            <w:fldChar w:fldCharType="end"/>
          </w:r>
        </w:sdtContent>
      </w:sdt>
      <w:r w:rsidR="002472B1" w:rsidRPr="006F6CD7">
        <w:rPr>
          <w:szCs w:val="24"/>
        </w:rPr>
        <w:t xml:space="preserve"> bereitzustellen. </w:t>
      </w:r>
      <w:bookmarkStart w:id="94" w:name="_CTVK001a3bdd993dc8e4ebc88a23c9c095872f4"/>
    </w:p>
    <w:p w14:paraId="71B66502" w14:textId="580961FE" w:rsidR="007E6C6D" w:rsidRPr="006F6CD7" w:rsidRDefault="00654DC8" w:rsidP="009A209F">
      <w:pPr>
        <w:spacing w:line="360" w:lineRule="auto"/>
        <w:jc w:val="both"/>
        <w:rPr>
          <w:szCs w:val="24"/>
        </w:rPr>
      </w:pPr>
      <w:r w:rsidRPr="006F6CD7">
        <w:rPr>
          <w:szCs w:val="24"/>
        </w:rPr>
        <w:t>Als Entscheidungsstütze</w:t>
      </w:r>
      <w:r w:rsidR="004275E5" w:rsidRPr="006F6CD7">
        <w:rPr>
          <w:szCs w:val="24"/>
        </w:rPr>
        <w:t xml:space="preserve"> </w:t>
      </w:r>
      <w:bookmarkStart w:id="95" w:name="_CTVK002a3bdd993dc8e4ebc88a23c9c095872f4"/>
      <w:bookmarkEnd w:id="94"/>
      <w:r w:rsidR="0041757D">
        <w:rPr>
          <w:szCs w:val="24"/>
        </w:rPr>
        <w:t>„</w:t>
      </w:r>
      <w:r w:rsidR="00AE6B3F" w:rsidRPr="006F6CD7" w:rsidDel="00AE6B3F">
        <w:rPr>
          <w:szCs w:val="24"/>
        </w:rPr>
        <w:t xml:space="preserve"> </w:t>
      </w:r>
      <w:r w:rsidR="00730A29" w:rsidRPr="006F6CD7">
        <w:rPr>
          <w:szCs w:val="24"/>
        </w:rPr>
        <w:t>[.</w:t>
      </w:r>
      <w:r w:rsidR="00AE6B3F">
        <w:rPr>
          <w:szCs w:val="24"/>
        </w:rPr>
        <w:t>.</w:t>
      </w:r>
      <w:r w:rsidR="00730A29" w:rsidRPr="006F6CD7">
        <w:rPr>
          <w:szCs w:val="24"/>
        </w:rPr>
        <w:t>.] hat sich z. B. gezeigt, dass die freie Zugänglichkeit zu wissenschaftlichen Publikationen, über Repositories oder Soziale Netzwerke, zu einer erhöhten Zitationsrate führt: Open-Access-Artikel werden 42 % häufiger zitiert als Artikel hinter einer Paywall und im Web bereitgestellte Artikel erzielen 157 % mehr Zitationen als print-only-Varianten</w:t>
      </w:r>
      <w:bookmarkEnd w:id="95"/>
      <w:r w:rsidR="00730A29" w:rsidRPr="006F6CD7">
        <w:rPr>
          <w:szCs w:val="24"/>
        </w:rPr>
        <w:t xml:space="preserve">” </w:t>
      </w:r>
      <w:sdt>
        <w:sdtPr>
          <w:rPr>
            <w:szCs w:val="24"/>
            <w:lang w:val="en-US"/>
          </w:rPr>
          <w:alias w:val="To edit, see citavi.com/edit"/>
          <w:tag w:val="CitaviPlaceholder#f54ffc8c-62d0-4274-b7b9-798963a889bb"/>
          <w:id w:val="2053808453"/>
          <w:placeholder>
            <w:docPart w:val="DefaultPlaceholder_-1854013440"/>
          </w:placeholder>
        </w:sdtPr>
        <w:sdtContent>
          <w:r w:rsidR="00730A29">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NiZGQ5OTMtZGM4ZS00ZWJjLTg4YTItM2M5YzA5NTg3MmY0IiwiSWQiOiI1ZjhiNmUzZC1hNjRjLTRkNzAtOTg0OS1kMWMxOTU2YmM5OG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ZjU0ZmZjOGMtNjJkMC00Mjc0LWI3YjktNzk4OTYzYTg4OWJiIiwiVGV4dCI6IihQZXRlcnMgMjAxNSwgUy4gMTAwOCkiLCJXQUlWZXJzaW9uIjoiNi41LjAuMCJ9}</w:instrText>
          </w:r>
          <w:r w:rsidR="00730A29">
            <w:rPr>
              <w:noProof/>
              <w:szCs w:val="24"/>
              <w:lang w:val="en-US"/>
            </w:rPr>
            <w:fldChar w:fldCharType="separate"/>
          </w:r>
          <w:r w:rsidR="00730A29" w:rsidRPr="006F6CD7">
            <w:rPr>
              <w:noProof/>
              <w:szCs w:val="24"/>
            </w:rPr>
            <w:t>(Peters 2015, S. 1008)</w:t>
          </w:r>
          <w:r w:rsidR="00730A29">
            <w:rPr>
              <w:noProof/>
              <w:szCs w:val="24"/>
              <w:lang w:val="en-US"/>
            </w:rPr>
            <w:fldChar w:fldCharType="end"/>
          </w:r>
          <w:r w:rsidR="00730A29" w:rsidRPr="006F6CD7">
            <w:rPr>
              <w:noProof/>
              <w:szCs w:val="24"/>
            </w:rPr>
            <w:t>.</w:t>
          </w:r>
        </w:sdtContent>
      </w:sdt>
      <w:r w:rsidR="00524746" w:rsidRPr="006F6CD7">
        <w:rPr>
          <w:szCs w:val="24"/>
        </w:rPr>
        <w:t xml:space="preserve"> </w:t>
      </w:r>
      <w:r w:rsidR="0012664F" w:rsidRPr="006F6CD7">
        <w:rPr>
          <w:szCs w:val="24"/>
        </w:rPr>
        <w:t xml:space="preserve">Der </w:t>
      </w:r>
      <w:r w:rsidR="00EA7064">
        <w:rPr>
          <w:szCs w:val="24"/>
        </w:rPr>
        <w:t xml:space="preserve">idelelle </w:t>
      </w:r>
      <w:r w:rsidR="0012664F" w:rsidRPr="006F6CD7">
        <w:rPr>
          <w:szCs w:val="24"/>
        </w:rPr>
        <w:t>Antrieb der Wissenschaft</w:t>
      </w:r>
      <w:r w:rsidRPr="006F6CD7">
        <w:rPr>
          <w:szCs w:val="24"/>
        </w:rPr>
        <w:t xml:space="preserve"> </w:t>
      </w:r>
      <w:r w:rsidR="0012664F" w:rsidRPr="006F6CD7">
        <w:rPr>
          <w:szCs w:val="24"/>
        </w:rPr>
        <w:t>ist</w:t>
      </w:r>
      <w:r w:rsidRPr="006F6CD7">
        <w:rPr>
          <w:szCs w:val="24"/>
        </w:rPr>
        <w:t xml:space="preserve"> es</w:t>
      </w:r>
      <w:r w:rsidR="0012664F" w:rsidRPr="006F6CD7">
        <w:rPr>
          <w:szCs w:val="24"/>
        </w:rPr>
        <w:t xml:space="preserve"> </w:t>
      </w:r>
      <w:bookmarkStart w:id="96" w:name="_CTVK001fe7bea8576c7493a91e1a8ab20be32ae"/>
      <w:r w:rsidR="0041757D">
        <w:rPr>
          <w:szCs w:val="24"/>
        </w:rPr>
        <w:t>„</w:t>
      </w:r>
      <w:r w:rsidR="00EA7064" w:rsidRPr="006F6CD7" w:rsidDel="00EA7064">
        <w:rPr>
          <w:szCs w:val="24"/>
        </w:rPr>
        <w:t xml:space="preserve"> </w:t>
      </w:r>
      <w:r w:rsidR="00524746" w:rsidRPr="006F6CD7">
        <w:rPr>
          <w:szCs w:val="24"/>
        </w:rPr>
        <w:t>[..]</w:t>
      </w:r>
      <w:r w:rsidR="003566B4" w:rsidRPr="006F6CD7">
        <w:rPr>
          <w:szCs w:val="24"/>
        </w:rPr>
        <w:t>nicht vordergründig von finanzieller Belohnung profitierten, sondern maßgeblich von der weiten Verbreitung und den Hinweisen auf ihre Arbeit sowie von den wissenschaftlichen Erkenntnissen ihrer Forschung</w:t>
      </w:r>
      <w:r w:rsidR="0012664F" w:rsidRPr="006F6CD7">
        <w:rPr>
          <w:szCs w:val="24"/>
        </w:rPr>
        <w:t>”</w:t>
      </w:r>
      <w:r w:rsidR="003566B4" w:rsidRPr="006F6CD7">
        <w:rPr>
          <w:szCs w:val="24"/>
        </w:rPr>
        <w:t xml:space="preserve"> </w:t>
      </w:r>
      <w:bookmarkEnd w:id="96"/>
      <w:sdt>
        <w:sdtPr>
          <w:rPr>
            <w:szCs w:val="24"/>
            <w:lang w:val="en-US"/>
          </w:rPr>
          <w:alias w:val="To edit, see citavi.com/edit"/>
          <w:tag w:val="CitaviPlaceholder#69a4c134-e172-473e-ae70-da5c40a29c59"/>
          <w:id w:val="-225834915"/>
          <w:placeholder>
            <w:docPart w:val="DefaultPlaceholder_-1854013440"/>
          </w:placeholder>
        </w:sdtPr>
        <w:sdtContent>
          <w:r w:rsidR="003566B4">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U3YmVhODUtNzZjNy00OTNhLTkxZTEtYThhYjIwYmUzMmFlIiwiSWQiOiIyMTY4ZjQzZi0xNzA5LTRhNmItOWQ1MS1jMzhlMTEwNDY1ZTciLCJSYW5nZUxlbmd0aCI6MjA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}</w:instrText>
          </w:r>
          <w:r w:rsidR="003566B4">
            <w:rPr>
              <w:szCs w:val="24"/>
              <w:lang w:val="en-US"/>
            </w:rPr>
            <w:fldChar w:fldCharType="separate"/>
          </w:r>
          <w:r w:rsidR="00572B76" w:rsidRPr="006F6CD7">
            <w:rPr>
              <w:szCs w:val="24"/>
            </w:rPr>
            <w:t>(Heise 2018b, S. 41)</w:t>
          </w:r>
          <w:r w:rsidR="003566B4">
            <w:rPr>
              <w:szCs w:val="24"/>
              <w:lang w:val="en-US"/>
            </w:rPr>
            <w:fldChar w:fldCharType="end"/>
          </w:r>
          <w:r w:rsidR="0012664F" w:rsidRPr="006F6CD7">
            <w:rPr>
              <w:szCs w:val="24"/>
            </w:rPr>
            <w:t>.</w:t>
          </w:r>
        </w:sdtContent>
      </w:sdt>
      <w:r w:rsidR="009A209F" w:rsidRPr="006F6CD7">
        <w:rPr>
          <w:szCs w:val="24"/>
        </w:rPr>
        <w:t xml:space="preserve"> Unter Anbetracht der gewünschten wissenschaftlichen Emergenz</w:t>
      </w:r>
      <w:r w:rsidRPr="006F6CD7">
        <w:rPr>
          <w:szCs w:val="24"/>
        </w:rPr>
        <w:t xml:space="preserve"> durch den Wissensaustausch</w:t>
      </w:r>
      <w:r w:rsidR="009A209F" w:rsidRPr="006F6CD7">
        <w:rPr>
          <w:szCs w:val="24"/>
        </w:rPr>
        <w:t xml:space="preserve"> wird mittels Open-Access </w:t>
      </w:r>
      <w:bookmarkStart w:id="97" w:name="_CTVK001de9cefe223f3477da84c3ca01e1e24f8"/>
      <w:r w:rsidR="0041757D">
        <w:rPr>
          <w:szCs w:val="24"/>
        </w:rPr>
        <w:t>„</w:t>
      </w:r>
      <w:r w:rsidR="009A209F" w:rsidRPr="006F6CD7">
        <w:rPr>
          <w:szCs w:val="24"/>
        </w:rPr>
        <w:t>d</w:t>
      </w:r>
      <w:r w:rsidR="00041A43" w:rsidRPr="006F6CD7">
        <w:rPr>
          <w:szCs w:val="24"/>
        </w:rPr>
        <w:t>er potenzielle Nutzen der erarbeiteten Informationen maximiert und noch besser sichergestellt, dass neue Erkenntnisse zu Wissen werden und Wirkung erzielen</w:t>
      </w:r>
      <w:r w:rsidR="00953BE3" w:rsidRPr="006F6CD7">
        <w:rPr>
          <w:szCs w:val="24"/>
        </w:rPr>
        <w:t>”</w:t>
      </w:r>
      <w:r w:rsidR="00041A43" w:rsidRPr="006F6CD7">
        <w:rPr>
          <w:szCs w:val="24"/>
        </w:rPr>
        <w:t xml:space="preserve"> </w:t>
      </w:r>
      <w:bookmarkEnd w:id="97"/>
      <w:sdt>
        <w:sdtPr>
          <w:rPr>
            <w:szCs w:val="24"/>
            <w:lang w:val="en-US"/>
          </w:rPr>
          <w:alias w:val="To edit, see citavi.com/edit"/>
          <w:tag w:val="CitaviPlaceholder#04d09eed-5bcc-4630-999e-229ce4bbaaa8"/>
          <w:id w:val="-764765850"/>
          <w:placeholder>
            <w:docPart w:val="DefaultPlaceholder_-1854013440"/>
          </w:placeholder>
        </w:sdtPr>
        <w:sdtContent>
          <w:r w:rsidR="00041A43">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U5Y2VmZTItMjNmMy00NzdkLWE4NGMtM2NhMDFlMWUyNGY4IiwiSWQiOiJkMzkyYTZjZC1kNzBjLTRjYzctOTI5NS0xNTZkMWNjODQwZmE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MDRkMDllZWQtNWJjYy00NjMwLTk5OWUtMjI5Y2U0YmJhYWE4IiwiVGV4dCI6IihCZXJ0c2NoaW5nZXIgMjAxOSkiLCJXQUlWZXJzaW9uIjoiNi41LjAuMCJ9}</w:instrText>
          </w:r>
          <w:r w:rsidR="00041A43">
            <w:rPr>
              <w:noProof/>
              <w:szCs w:val="24"/>
              <w:lang w:val="en-US"/>
            </w:rPr>
            <w:fldChar w:fldCharType="separate"/>
          </w:r>
          <w:r w:rsidR="00572B76" w:rsidRPr="006F6CD7">
            <w:rPr>
              <w:noProof/>
              <w:szCs w:val="24"/>
            </w:rPr>
            <w:t>(Bertschinger 2019</w:t>
          </w:r>
          <w:r w:rsidR="00EA7064">
            <w:rPr>
              <w:noProof/>
              <w:szCs w:val="24"/>
            </w:rPr>
            <w:t>, S.1</w:t>
          </w:r>
          <w:r w:rsidR="00572B76" w:rsidRPr="006F6CD7">
            <w:rPr>
              <w:noProof/>
              <w:szCs w:val="24"/>
            </w:rPr>
            <w:t>)</w:t>
          </w:r>
          <w:r w:rsidR="00041A43">
            <w:rPr>
              <w:noProof/>
              <w:szCs w:val="24"/>
              <w:lang w:val="en-US"/>
            </w:rPr>
            <w:fldChar w:fldCharType="end"/>
          </w:r>
          <w:r w:rsidR="0041757D">
            <w:rPr>
              <w:noProof/>
              <w:szCs w:val="24"/>
              <w:lang w:val="en-US"/>
            </w:rPr>
            <w:t xml:space="preserve"> kann</w:t>
          </w:r>
          <w:r w:rsidR="00953BE3" w:rsidRPr="006F6CD7">
            <w:rPr>
              <w:noProof/>
              <w:szCs w:val="24"/>
            </w:rPr>
            <w:t>.</w:t>
          </w:r>
        </w:sdtContent>
      </w:sdt>
    </w:p>
    <w:p w14:paraId="7D4DF5C2" w14:textId="23AC4830" w:rsidR="00654DC8" w:rsidRPr="007B1F6A" w:rsidRDefault="00025919" w:rsidP="009A209F">
      <w:pPr>
        <w:spacing w:line="360" w:lineRule="auto"/>
        <w:jc w:val="both"/>
        <w:rPr>
          <w:szCs w:val="24"/>
        </w:rPr>
      </w:pPr>
      <w:r w:rsidRPr="006F6CD7">
        <w:rPr>
          <w:szCs w:val="24"/>
        </w:rPr>
        <w:t>Wird das Ziel der Emergenz der Open-Access Bewegung weiter auf den wissenschaftlichen Forschungsprozess übertragen so entwicke</w:t>
      </w:r>
      <w:r w:rsidR="00953BE3" w:rsidRPr="006F6CD7">
        <w:rPr>
          <w:szCs w:val="24"/>
        </w:rPr>
        <w:t>l</w:t>
      </w:r>
      <w:r w:rsidRPr="006F6CD7">
        <w:rPr>
          <w:szCs w:val="24"/>
        </w:rPr>
        <w:t xml:space="preserve">t sich der isolierte wissenschaftliche Forschungsprozess zu einem grenzenübergreifendes gemeinsames Forschen – dem Open Science. </w:t>
      </w:r>
      <w:bookmarkStart w:id="98" w:name="_CTVK00172966fcfb6f64d2da9444ac5e5d7960c"/>
      <w:r w:rsidR="0041757D">
        <w:rPr>
          <w:szCs w:val="24"/>
        </w:rPr>
        <w:t>„</w:t>
      </w:r>
      <w:r w:rsidRPr="006F6CD7">
        <w:rPr>
          <w:szCs w:val="24"/>
        </w:rPr>
        <w:t>Open Science umfasst weitreichende Modernisierungsvorhaben und betrifft neben dem reinen Zugang zu finalen wissenschaftlichen Erkenntnissen (Open Access) die größtmögliche Öffnung des gesamten wissenschaftlichen Erkenntnisgewinnungsprozesses</w:t>
      </w:r>
      <w:bookmarkEnd w:id="98"/>
      <w:r w:rsidR="00503B2E" w:rsidRPr="006F6CD7">
        <w:rPr>
          <w:szCs w:val="24"/>
        </w:rPr>
        <w:t>”</w:t>
      </w:r>
      <w:r w:rsidRPr="006F6CD7">
        <w:rPr>
          <w:szCs w:val="24"/>
        </w:rPr>
        <w:t xml:space="preserve"> </w:t>
      </w:r>
      <w:sdt>
        <w:sdtPr>
          <w:rPr>
            <w:szCs w:val="24"/>
            <w:lang w:val="en-US"/>
          </w:rPr>
          <w:alias w:val="To edit, see citavi.com/edit"/>
          <w:tag w:val="CitaviPlaceholder#5accc9b1-91f2-4c21-b3df-0076f70bf594"/>
          <w:id w:val="-1684427508"/>
          <w:placeholder>
            <w:docPart w:val="DefaultPlaceholder_-1854013440"/>
          </w:placeholder>
        </w:sdtPr>
        <w:sdtContent>
          <w:r>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I5NjZmY2YtYjZmNi00ZDJkLWE5NDQtNGFjNWU1ZDc5NjBjIiwiSWQiOiJjMjk0ZDE5Zi0xN2UxLTQxMmUtYjU1Mi03ZTU1MWM0ZjY3ZWEiLCJSYW5nZUxlbmd0aCI6MjE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OSIsIlN0YXJ0UGFnZSI6eyIkaWQiOiI1IiwiJHR5cGUiOiJTd2lzc0FjYWRlbWljLlBhZ2VOdW1iZXIsIFN3aXNzQWNhZGVtaWMiLCJJc0Z1bGx5TnVtZXJpYyI6dHJ1ZSwiTnVtYmVyIjoyMzksIk51bWJlcmluZ1R5cGUiOjAsIk51bWVyYWxTeXN0ZW0iOjAsIk9yaWdpbmFsU3RyaW5nIjoiMjM5IiwiUHJldHR5U3RyaW5nIjoiMjM5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FuIiwiTGFzdE5hbWUiOiJIZWlzZSIsIlByb3RlY3RlZCI6ZmFsc2UsIlNleCI6MiwiQ3JlYXRlZEJ5IjoiXzE4MTA4Mzc0NzUiLCJDcmVhdGVkT24iOiIyMDIwLTEwLTI5VDA3OjAyOjQyIiwiTW9kaWZpZWRCeSI6Il8xODEwODM3NDc1IiwiSWQiOiI3YTAxZTUzMS01MzE0LTQwNjctYWQ3ZC1mMjdlYWM5YmVlYmIiLCJNb2RpZmllZE9uIjoiMjAyMC0xMC0yOVQwNzowMjo0M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}</w:instrText>
          </w:r>
          <w:r>
            <w:rPr>
              <w:noProof/>
              <w:szCs w:val="24"/>
              <w:lang w:val="en-US"/>
            </w:rPr>
            <w:fldChar w:fldCharType="separate"/>
          </w:r>
          <w:r w:rsidR="00572B76" w:rsidRPr="007B1F6A">
            <w:rPr>
              <w:noProof/>
              <w:szCs w:val="24"/>
            </w:rPr>
            <w:t>(Heise 2018b, S. 239)</w:t>
          </w:r>
          <w:r>
            <w:rPr>
              <w:noProof/>
              <w:szCs w:val="24"/>
              <w:lang w:val="en-US"/>
            </w:rPr>
            <w:fldChar w:fldCharType="end"/>
          </w:r>
        </w:sdtContent>
      </w:sdt>
      <w:r w:rsidR="00503B2E" w:rsidRPr="007B1F6A">
        <w:rPr>
          <w:szCs w:val="24"/>
        </w:rPr>
        <w:t>.</w:t>
      </w:r>
    </w:p>
    <w:p w14:paraId="32DA1361" w14:textId="77777777" w:rsidR="007E6C6D" w:rsidRPr="007B1F6A" w:rsidRDefault="007E6C6D">
      <w:pPr>
        <w:rPr>
          <w:szCs w:val="24"/>
        </w:rPr>
      </w:pPr>
      <w:r w:rsidRPr="007B1F6A">
        <w:rPr>
          <w:szCs w:val="24"/>
        </w:rPr>
        <w:br w:type="page"/>
      </w:r>
    </w:p>
    <w:p w14:paraId="73264C79" w14:textId="0D3D2726" w:rsidR="00041A43" w:rsidRPr="007B1F6A" w:rsidRDefault="00A57633" w:rsidP="00041A43">
      <w:pPr>
        <w:pStyle w:val="berschrift2"/>
        <w:rPr>
          <w:lang w:val="de-DE"/>
        </w:rPr>
      </w:pPr>
      <w:bookmarkStart w:id="99" w:name="_Toc54890509"/>
      <w:bookmarkStart w:id="100" w:name="_Toc58228392"/>
      <w:r w:rsidRPr="007B1F6A">
        <w:rPr>
          <w:lang w:val="de-DE"/>
        </w:rPr>
        <w:lastRenderedPageBreak/>
        <w:t xml:space="preserve">Aktuelle </w:t>
      </w:r>
      <w:r w:rsidR="00041A43" w:rsidRPr="007B1F6A">
        <w:rPr>
          <w:lang w:val="de-DE"/>
        </w:rPr>
        <w:t>T</w:t>
      </w:r>
      <w:bookmarkStart w:id="101" w:name="_CTVC001c82bbb985fe041fca0e1ca9bfe064fbc"/>
      <w:r w:rsidR="00041A43" w:rsidRPr="007B1F6A">
        <w:rPr>
          <w:lang w:val="de-DE"/>
        </w:rPr>
        <w:t>echnologien des Erfahrungsaustausches</w:t>
      </w:r>
      <w:bookmarkEnd w:id="101"/>
      <w:r w:rsidR="00711E4E" w:rsidRPr="007B1F6A">
        <w:rPr>
          <w:lang w:val="de-DE"/>
        </w:rPr>
        <w:t xml:space="preserve"> – Social Software</w:t>
      </w:r>
      <w:bookmarkEnd w:id="99"/>
      <w:bookmarkEnd w:id="100"/>
    </w:p>
    <w:p w14:paraId="1F50AECD" w14:textId="591906B8" w:rsidR="00711E4E" w:rsidRPr="006F6CD7" w:rsidRDefault="00025919" w:rsidP="00711E4E">
      <w:pPr>
        <w:spacing w:line="360" w:lineRule="auto"/>
        <w:jc w:val="both"/>
        <w:rPr>
          <w:szCs w:val="24"/>
        </w:rPr>
      </w:pPr>
      <w:r w:rsidRPr="006F6CD7">
        <w:rPr>
          <w:szCs w:val="24"/>
        </w:rPr>
        <w:t xml:space="preserve">Im folgenden Teil </w:t>
      </w:r>
      <w:r w:rsidR="0013034A" w:rsidRPr="006F6CD7">
        <w:rPr>
          <w:szCs w:val="24"/>
        </w:rPr>
        <w:t xml:space="preserve">der Ausarbeitung </w:t>
      </w:r>
      <w:r w:rsidR="00953BE3" w:rsidRPr="006F6CD7">
        <w:rPr>
          <w:szCs w:val="24"/>
        </w:rPr>
        <w:t xml:space="preserve">werden </w:t>
      </w:r>
      <w:r w:rsidR="0013034A" w:rsidRPr="006F6CD7">
        <w:rPr>
          <w:szCs w:val="24"/>
        </w:rPr>
        <w:t>auf konkrete Implementierungsansätze moderner</w:t>
      </w:r>
      <w:r w:rsidR="00C94CB6">
        <w:rPr>
          <w:szCs w:val="24"/>
        </w:rPr>
        <w:t xml:space="preserve">-digitaler </w:t>
      </w:r>
      <w:r w:rsidR="0013034A" w:rsidRPr="006F6CD7">
        <w:rPr>
          <w:szCs w:val="24"/>
        </w:rPr>
        <w:t>Kommunikationspla</w:t>
      </w:r>
      <w:r w:rsidR="00953BE3" w:rsidRPr="006F6CD7">
        <w:rPr>
          <w:szCs w:val="24"/>
        </w:rPr>
        <w:t>t</w:t>
      </w:r>
      <w:r w:rsidR="0013034A" w:rsidRPr="006F6CD7">
        <w:rPr>
          <w:szCs w:val="24"/>
        </w:rPr>
        <w:t xml:space="preserve">tformen </w:t>
      </w:r>
      <w:r w:rsidR="001B075B" w:rsidRPr="006F6CD7">
        <w:rPr>
          <w:szCs w:val="24"/>
        </w:rPr>
        <w:t>aufgelistet und in knapper Form</w:t>
      </w:r>
      <w:r w:rsidR="00711E4E" w:rsidRPr="006F6CD7">
        <w:rPr>
          <w:szCs w:val="24"/>
        </w:rPr>
        <w:t xml:space="preserve"> auf das jeweilige Element</w:t>
      </w:r>
      <w:r w:rsidR="001B075B" w:rsidRPr="006F6CD7">
        <w:rPr>
          <w:szCs w:val="24"/>
        </w:rPr>
        <w:t xml:space="preserve"> eingegangen</w:t>
      </w:r>
      <w:r w:rsidR="0013034A" w:rsidRPr="006F6CD7">
        <w:rPr>
          <w:szCs w:val="24"/>
        </w:rPr>
        <w:t>. Diese vorgestellten Technologien sind die infrastrukturelle Grundlage für die moderne wissenschaft</w:t>
      </w:r>
      <w:r w:rsidR="00953BE3" w:rsidRPr="006F6CD7">
        <w:rPr>
          <w:szCs w:val="24"/>
        </w:rPr>
        <w:t>l</w:t>
      </w:r>
      <w:r w:rsidR="0013034A" w:rsidRPr="006F6CD7">
        <w:rPr>
          <w:szCs w:val="24"/>
        </w:rPr>
        <w:t>iche Kommunikation und zugleich für die OpenAccess und OpenScience Implementierung.</w:t>
      </w:r>
      <w:r w:rsidR="00711E4E" w:rsidRPr="006F6CD7">
        <w:rPr>
          <w:szCs w:val="24"/>
        </w:rPr>
        <w:t xml:space="preserve"> Im </w:t>
      </w:r>
      <w:r w:rsidR="00A37266" w:rsidRPr="006F6CD7">
        <w:rPr>
          <w:szCs w:val="24"/>
        </w:rPr>
        <w:t>G</w:t>
      </w:r>
      <w:r w:rsidR="00711E4E" w:rsidRPr="006F6CD7">
        <w:rPr>
          <w:szCs w:val="24"/>
        </w:rPr>
        <w:t xml:space="preserve">runde genommen sind die elementaren Tätigkeiten des wissenschaftlichen und forschenden Arbeitens von </w:t>
      </w:r>
      <w:r w:rsidR="00C94CB6">
        <w:rPr>
          <w:szCs w:val="24"/>
        </w:rPr>
        <w:t>der Geburtsstunde der Tätitgkeit Wissenschaft</w:t>
      </w:r>
      <w:r w:rsidR="00711E4E" w:rsidRPr="006F6CD7">
        <w:rPr>
          <w:szCs w:val="24"/>
        </w:rPr>
        <w:t xml:space="preserve"> identisch geblieben, jedoch haben si</w:t>
      </w:r>
      <w:r w:rsidR="00953BE3" w:rsidRPr="006F6CD7">
        <w:rPr>
          <w:szCs w:val="24"/>
        </w:rPr>
        <w:t>ch</w:t>
      </w:r>
      <w:r w:rsidR="00711E4E" w:rsidRPr="006F6CD7">
        <w:rPr>
          <w:szCs w:val="24"/>
        </w:rPr>
        <w:t xml:space="preserve"> die Austauschplat</w:t>
      </w:r>
      <w:r w:rsidR="00953BE3" w:rsidRPr="006F6CD7">
        <w:rPr>
          <w:szCs w:val="24"/>
        </w:rPr>
        <w:t>t</w:t>
      </w:r>
      <w:r w:rsidR="00711E4E" w:rsidRPr="006F6CD7">
        <w:rPr>
          <w:szCs w:val="24"/>
        </w:rPr>
        <w:t>formen und somit die Geschwindigkeit des Forschungsprozess erheblich geändert.</w:t>
      </w:r>
      <w:bookmarkStart w:id="102" w:name="_CTVK0014f8c42171d824516a7afd644fccbdc33"/>
      <w:r w:rsidR="00711E4E" w:rsidRPr="006F6CD7">
        <w:rPr>
          <w:szCs w:val="24"/>
        </w:rPr>
        <w:t xml:space="preserve"> </w:t>
      </w:r>
      <w:bookmarkStart w:id="103" w:name="_Hlk55540475"/>
      <w:r w:rsidR="00A57633" w:rsidRPr="006F6CD7">
        <w:rPr>
          <w:szCs w:val="24"/>
        </w:rPr>
        <w:t>Das Recherchieren von Informationen und Quellen, der Austausch von Wissen mit anderen, das Verwalten von Ressourcen und das Erstellen von eigenen Inhalten im Web ist einfach und kostengünstig möglich</w:t>
      </w:r>
      <w:bookmarkEnd w:id="102"/>
      <w:r w:rsidR="00A57633" w:rsidRPr="006F6CD7">
        <w:rPr>
          <w:szCs w:val="24"/>
        </w:rPr>
        <w:t xml:space="preserve">. </w:t>
      </w:r>
      <w:sdt>
        <w:sdtPr>
          <w:rPr>
            <w:szCs w:val="24"/>
            <w:lang w:val="en-US"/>
          </w:rPr>
          <w:alias w:val="To edit, see citavi.com/edit"/>
          <w:tag w:val="CitaviPlaceholder#72c650be-28d3-454b-877f-cf7aee038567"/>
          <w:id w:val="-137111512"/>
          <w:placeholder>
            <w:docPart w:val="CB8C5907165641AAA4F27A01F50159D1"/>
          </w:placeholder>
        </w:sdtPr>
        <w:sdtContent>
          <w:r w:rsidR="00A57633">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4YzQyMTctMWQ4Mi00NTE2LWE3YWYtZDY0NGZjY2JkYzMzIiwiSWQiOiJmMTRlZWFhNC1lZWYxLTRhZmMtYTFlYS1hOWJlM2U0NjBjN2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MmM2NTBiZS0yOGQzLTQ1NGItODc3Zi1jZjdhZWUwMzg1NjciLCJUZXh0IjoiKEtvY2gpIiwiV0FJVmVyc2lvbiI6IjYuNS4wLjAifQ==}</w:instrText>
          </w:r>
          <w:r w:rsidR="00A57633">
            <w:rPr>
              <w:szCs w:val="24"/>
              <w:lang w:val="en-US"/>
            </w:rPr>
            <w:fldChar w:fldCharType="separate"/>
          </w:r>
          <w:r w:rsidR="00572B76" w:rsidRPr="006F6CD7">
            <w:rPr>
              <w:szCs w:val="24"/>
            </w:rPr>
            <w:t>(Koch</w:t>
          </w:r>
          <w:r w:rsidR="00EF3990">
            <w:rPr>
              <w:szCs w:val="24"/>
            </w:rPr>
            <w:t xml:space="preserve"> 2020</w:t>
          </w:r>
          <w:r w:rsidR="000A19AD">
            <w:rPr>
              <w:szCs w:val="24"/>
            </w:rPr>
            <w:t>, S.2</w:t>
          </w:r>
          <w:r w:rsidR="00572B76" w:rsidRPr="006F6CD7">
            <w:rPr>
              <w:szCs w:val="24"/>
            </w:rPr>
            <w:t>)</w:t>
          </w:r>
          <w:r w:rsidR="00A57633">
            <w:rPr>
              <w:szCs w:val="24"/>
              <w:lang w:val="en-US"/>
            </w:rPr>
            <w:fldChar w:fldCharType="end"/>
          </w:r>
        </w:sdtContent>
      </w:sdt>
      <w:bookmarkEnd w:id="103"/>
      <w:r w:rsidR="00711E4E" w:rsidRPr="006F6CD7">
        <w:rPr>
          <w:szCs w:val="24"/>
        </w:rPr>
        <w:t xml:space="preserve"> </w:t>
      </w:r>
      <w:bookmarkStart w:id="104" w:name="_CTVK0014a99a8c36a184d6cb8f7c8c342d51ec8"/>
      <w:r w:rsidR="00711E4E" w:rsidRPr="006F6CD7">
        <w:rPr>
          <w:szCs w:val="24"/>
        </w:rPr>
        <w:t xml:space="preserve">Somit wird die </w:t>
      </w:r>
      <w:r w:rsidR="004B4446">
        <w:rPr>
          <w:szCs w:val="24"/>
        </w:rPr>
        <w:t>„</w:t>
      </w:r>
      <w:r w:rsidR="00711E4E" w:rsidRPr="006F6CD7">
        <w:rPr>
          <w:szCs w:val="24"/>
        </w:rPr>
        <w:t>kollaborative Zusammenarbeit der Webnutzer []</w:t>
      </w:r>
      <w:r w:rsidR="00CE2A70" w:rsidRPr="006F6CD7">
        <w:rPr>
          <w:szCs w:val="24"/>
        </w:rPr>
        <w:t xml:space="preserve"> </w:t>
      </w:r>
      <w:r w:rsidR="00711E4E" w:rsidRPr="006F6CD7">
        <w:rPr>
          <w:szCs w:val="24"/>
        </w:rPr>
        <w:t>also durch das Web 2.0 stark vereinfacht” (Peters &amp; Stock, 2008</w:t>
      </w:r>
      <w:r w:rsidR="00711E4E" w:rsidRPr="006F6CD7">
        <w:rPr>
          <w:szCs w:val="24"/>
          <w:highlight w:val="yellow"/>
        </w:rPr>
        <w:t>)</w:t>
      </w:r>
      <w:bookmarkEnd w:id="104"/>
      <w:r w:rsidR="00711E4E" w:rsidRPr="006F6CD7">
        <w:rPr>
          <w:szCs w:val="24"/>
          <w:highlight w:val="yellow"/>
        </w:rPr>
        <w:t xml:space="preserve"> </w:t>
      </w:r>
      <w:sdt>
        <w:sdtPr>
          <w:rPr>
            <w:szCs w:val="24"/>
            <w:highlight w:val="yellow"/>
            <w:lang w:val="en-US"/>
          </w:rPr>
          <w:alias w:val="To edit, see citavi.com/edit"/>
          <w:tag w:val="CitaviPlaceholder#3744cba8-bba2-4148-a997-dbe2c8ec4dd0"/>
          <w:id w:val="-694696283"/>
          <w:placeholder>
            <w:docPart w:val="0B65BBF786114B0CB52F0F0F0E6C39D9"/>
          </w:placeholder>
        </w:sdtPr>
        <w:sdtContent>
          <w:r w:rsidR="00711E4E" w:rsidRPr="00EC5039">
            <w:rPr>
              <w:szCs w:val="24"/>
              <w:highlight w:val="yellow"/>
              <w:lang w:val="en-US"/>
            </w:rPr>
            <w:fldChar w:fldCharType="begin"/>
          </w:r>
          <w:r w:rsidR="00EC5039" w:rsidRPr="006F6CD7" w:rsidDel="00EC5039">
            <w:rPr>
              <w:szCs w:val="24"/>
              <w:highlight w:val="yellow"/>
            </w:rPr>
            <w:instrText xml:space="preserve"> </w:instrText>
          </w:r>
          <w:r w:rsidR="00711E4E" w:rsidRPr="00EC5039">
            <w:rPr>
              <w:szCs w:val="24"/>
              <w:highlight w:val="yellow"/>
              <w:lang w:val="en-US"/>
            </w:rPr>
            <w:fldChar w:fldCharType="separate"/>
          </w:r>
          <w:r w:rsidR="00420DD1" w:rsidRPr="006F6CD7">
            <w:rPr>
              <w:szCs w:val="24"/>
              <w:highlight w:val="yellow"/>
            </w:rPr>
            <w:t>(Maredith Perez 2010, S. 131)</w:t>
          </w:r>
          <w:r w:rsidR="00711E4E" w:rsidRPr="00EC5039">
            <w:rPr>
              <w:szCs w:val="24"/>
              <w:highlight w:val="yellow"/>
              <w:lang w:val="en-US"/>
            </w:rPr>
            <w:fldChar w:fldCharType="end"/>
          </w:r>
        </w:sdtContent>
      </w:sdt>
      <w:bookmarkStart w:id="105" w:name="_CTVK0013e6e2e4a913245d08e8b5d09a5f2eeea"/>
      <w:r w:rsidR="00711E4E" w:rsidRPr="006F6CD7">
        <w:rPr>
          <w:szCs w:val="24"/>
        </w:rPr>
        <w:t xml:space="preserve">. </w:t>
      </w:r>
      <w:r w:rsidR="00711E4E" w:rsidRPr="006F6CD7">
        <w:rPr>
          <w:szCs w:val="24"/>
        </w:rPr>
        <w:tab/>
      </w:r>
    </w:p>
    <w:p w14:paraId="754EB73A" w14:textId="3C1F5B69" w:rsidR="00A57633" w:rsidRPr="006F6CD7" w:rsidRDefault="00711E4E" w:rsidP="00711E4E">
      <w:pPr>
        <w:spacing w:line="360" w:lineRule="auto"/>
        <w:jc w:val="both"/>
        <w:rPr>
          <w:szCs w:val="24"/>
        </w:rPr>
      </w:pPr>
      <w:r w:rsidRPr="00DE718E">
        <w:t>D</w:t>
      </w:r>
      <w:r w:rsidRPr="006F6CD7">
        <w:rPr>
          <w:szCs w:val="24"/>
        </w:rPr>
        <w:t xml:space="preserve">er zentrale Überbegriff über die folgenden Technologien ist </w:t>
      </w:r>
      <w:r w:rsidR="00041A43" w:rsidRPr="006F6CD7">
        <w:rPr>
          <w:color w:val="000000"/>
          <w:szCs w:val="24"/>
        </w:rPr>
        <w:t>Social Software</w:t>
      </w:r>
      <w:r w:rsidR="004F04A0" w:rsidRPr="006F6CD7">
        <w:rPr>
          <w:color w:val="000000"/>
          <w:szCs w:val="24"/>
        </w:rPr>
        <w:t xml:space="preserve">. </w:t>
      </w:r>
      <w:r w:rsidR="004B4446">
        <w:rPr>
          <w:color w:val="000000"/>
          <w:szCs w:val="24"/>
        </w:rPr>
        <w:t>„</w:t>
      </w:r>
      <w:r w:rsidR="004F04A0" w:rsidRPr="006F6CD7">
        <w:rPr>
          <w:color w:val="000000"/>
          <w:szCs w:val="24"/>
        </w:rPr>
        <w:t>Social Software</w:t>
      </w:r>
      <w:r w:rsidR="00041A43" w:rsidRPr="006F6CD7">
        <w:rPr>
          <w:color w:val="000000"/>
          <w:szCs w:val="24"/>
        </w:rPr>
        <w:t xml:space="preserve"> ist ein Begriff, der durchaus in die Irre f</w:t>
      </w:r>
      <w:r w:rsidR="00FF7E45" w:rsidRPr="006F6CD7">
        <w:rPr>
          <w:color w:val="000000"/>
          <w:szCs w:val="24"/>
        </w:rPr>
        <w:t>ü</w:t>
      </w:r>
      <w:r w:rsidR="00041A43" w:rsidRPr="006F6CD7">
        <w:rPr>
          <w:color w:val="000000"/>
          <w:szCs w:val="24"/>
        </w:rPr>
        <w:t>hren kann. Schließlich ist nicht die Software sozial, von der hier die Rede ist, sondern das Kommunikationsverhalten, welches mit dem Willen und dem Gebrauch der Nut</w:t>
      </w:r>
      <w:r w:rsidR="001E6AD5" w:rsidRPr="006F6CD7">
        <w:rPr>
          <w:color w:val="000000"/>
          <w:szCs w:val="24"/>
        </w:rPr>
        <w:t>z</w:t>
      </w:r>
      <w:r w:rsidR="00041A43" w:rsidRPr="006F6CD7">
        <w:rPr>
          <w:color w:val="000000"/>
          <w:szCs w:val="24"/>
        </w:rPr>
        <w:t>er entsteht</w:t>
      </w:r>
      <w:bookmarkEnd w:id="105"/>
      <w:r w:rsidR="00DE718E" w:rsidRPr="006F6CD7">
        <w:rPr>
          <w:color w:val="000000"/>
          <w:szCs w:val="24"/>
        </w:rPr>
        <w:t>”</w:t>
      </w:r>
      <w:r w:rsidR="00041A43" w:rsidRPr="006F6CD7">
        <w:rPr>
          <w:color w:val="000000"/>
          <w:szCs w:val="24"/>
        </w:rPr>
        <w:t xml:space="preserve"> </w:t>
      </w:r>
      <w:sdt>
        <w:sdtPr>
          <w:rPr>
            <w:color w:val="000000"/>
            <w:szCs w:val="24"/>
            <w:lang w:val="en-US"/>
          </w:rPr>
          <w:alias w:val="To edit, see citavi.com/edit"/>
          <w:tag w:val="CitaviPlaceholder#ba087952-91e9-468a-861d-71aa45c29776"/>
          <w:id w:val="1855448082"/>
          <w:placeholder>
            <w:docPart w:val="DefaultPlaceholder_-1854013440"/>
          </w:placeholder>
        </w:sdtPr>
        <w:sdtContent>
          <w:r w:rsidR="00041A43">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U2ZTJlNGEtOTEzMi00NWQwLThlOGItNWQwOWE1ZjJlZWVhIiwiSWQiOiIyNGQwNmIxMC1kYjlhLTRlMjgtODg3Ni1mODIwNzg0MGVjNT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YTA4Nzk1Mi05MWU5LTQ2OGEtODYxZC03MWFhNDVjMjk3NzYiLCJUZXh0IjoiKFZvaWd0IDIwMTIpIiwiV0FJVmVyc2lvbiI6IjYuNS4wLjAifQ==}</w:instrText>
          </w:r>
          <w:r w:rsidR="00041A43">
            <w:rPr>
              <w:noProof/>
              <w:color w:val="000000"/>
              <w:szCs w:val="24"/>
              <w:lang w:val="en-US"/>
            </w:rPr>
            <w:fldChar w:fldCharType="separate"/>
          </w:r>
          <w:r w:rsidR="00572B76" w:rsidRPr="006F6CD7">
            <w:rPr>
              <w:noProof/>
              <w:color w:val="000000"/>
              <w:szCs w:val="24"/>
            </w:rPr>
            <w:t>(Voigt 2012</w:t>
          </w:r>
          <w:r w:rsidR="000D52FF">
            <w:rPr>
              <w:noProof/>
              <w:color w:val="000000"/>
              <w:szCs w:val="24"/>
            </w:rPr>
            <w:t>, S.35</w:t>
          </w:r>
          <w:r w:rsidR="00572B76" w:rsidRPr="006F6CD7">
            <w:rPr>
              <w:noProof/>
              <w:color w:val="000000"/>
              <w:szCs w:val="24"/>
            </w:rPr>
            <w:t>)</w:t>
          </w:r>
          <w:r w:rsidR="00041A43">
            <w:rPr>
              <w:noProof/>
              <w:color w:val="000000"/>
              <w:szCs w:val="24"/>
              <w:lang w:val="en-US"/>
            </w:rPr>
            <w:fldChar w:fldCharType="end"/>
          </w:r>
        </w:sdtContent>
      </w:sdt>
      <w:r w:rsidR="004F04A0" w:rsidRPr="006F6CD7">
        <w:rPr>
          <w:color w:val="000000"/>
          <w:szCs w:val="24"/>
        </w:rPr>
        <w:t>.</w:t>
      </w:r>
      <w:r w:rsidR="00FF7E45" w:rsidRPr="006F6CD7">
        <w:rPr>
          <w:color w:val="000000"/>
          <w:szCs w:val="24"/>
        </w:rPr>
        <w:t xml:space="preserve"> </w:t>
      </w:r>
      <w:bookmarkStart w:id="106" w:name="_CTVK0017935762a42ad485a80e164aafe2898b9"/>
      <w:r w:rsidR="00DE718E" w:rsidRPr="006F6CD7">
        <w:rPr>
          <w:color w:val="000000"/>
          <w:szCs w:val="24"/>
        </w:rPr>
        <w:t>Die Motivation für die Nutzung von Social</w:t>
      </w:r>
      <w:r w:rsidR="00F64D6A">
        <w:rPr>
          <w:color w:val="000000"/>
          <w:szCs w:val="24"/>
        </w:rPr>
        <w:t xml:space="preserve"> Software</w:t>
      </w:r>
      <w:r w:rsidR="00DE718E" w:rsidRPr="006F6CD7">
        <w:rPr>
          <w:color w:val="000000"/>
          <w:szCs w:val="24"/>
        </w:rPr>
        <w:t xml:space="preserve"> in der Wissenschaft beruht auf dem</w:t>
      </w:r>
      <w:r w:rsidR="00FF7E45" w:rsidRPr="006F6CD7">
        <w:rPr>
          <w:color w:val="000000"/>
          <w:szCs w:val="24"/>
        </w:rPr>
        <w:t xml:space="preserve"> </w:t>
      </w:r>
      <w:r w:rsidR="004B4446">
        <w:rPr>
          <w:color w:val="000000"/>
          <w:szCs w:val="24"/>
        </w:rPr>
        <w:t>„</w:t>
      </w:r>
      <w:r w:rsidR="00FF7E45" w:rsidRPr="006F6CD7">
        <w:rPr>
          <w:color w:val="000000"/>
          <w:szCs w:val="24"/>
        </w:rPr>
        <w:t xml:space="preserve">Bedürfnis </w:t>
      </w:r>
      <w:r w:rsidR="00DE718E" w:rsidRPr="006F6CD7">
        <w:rPr>
          <w:color w:val="000000"/>
          <w:szCs w:val="24"/>
        </w:rPr>
        <w:t>[]</w:t>
      </w:r>
      <w:r w:rsidR="00FF7E45" w:rsidRPr="006F6CD7">
        <w:rPr>
          <w:color w:val="000000"/>
          <w:szCs w:val="24"/>
        </w:rPr>
        <w:t>, Wissen zu sammeln, bereitzustellen und zu verteilen bzw. Communities aufzubauen und ihnen Raum zum Austausch zu geben</w:t>
      </w:r>
      <w:bookmarkEnd w:id="106"/>
      <w:r w:rsidR="00DE718E" w:rsidRPr="006F6CD7">
        <w:rPr>
          <w:color w:val="000000"/>
          <w:szCs w:val="24"/>
        </w:rPr>
        <w:t>”</w:t>
      </w:r>
      <w:r w:rsidR="00FF7E45" w:rsidRPr="006F6CD7">
        <w:rPr>
          <w:color w:val="000000"/>
          <w:szCs w:val="24"/>
        </w:rPr>
        <w:t xml:space="preserve"> </w:t>
      </w:r>
      <w:sdt>
        <w:sdtPr>
          <w:rPr>
            <w:color w:val="000000"/>
            <w:szCs w:val="24"/>
            <w:lang w:val="en-US"/>
          </w:rPr>
          <w:alias w:val="To edit, see citavi.com/edit"/>
          <w:tag w:val="CitaviPlaceholder#0eb31729-c3fb-4de4-9e1b-7f3a4da8bddb"/>
          <w:id w:val="1449276608"/>
          <w:placeholder>
            <w:docPart w:val="DefaultPlaceholder_-1854013440"/>
          </w:placeholder>
        </w:sdtPr>
        <w:sdtContent>
          <w:r w:rsidR="00FF7E45">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kzNTc2MmEtNDJhZC00ODVhLTgwZTEtNjRhYWZlMjg5OGI5IiwiSWQiOiIxODhhNjgwMy00OTI3LTQxYmEtYWZmMS0wYmQzZDFmYTkwNmQiLCJSYW5nZUxlbmd0aCI6MTgsIlJlZmVyZW5jZUlkIjoiZmUxMjQ2YWEtZjQwNi00MTRmLThhNjUtNGRhNDA5NjMwYmJj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}</w:instrText>
          </w:r>
          <w:r w:rsidR="00FF7E45">
            <w:rPr>
              <w:noProof/>
              <w:color w:val="000000"/>
              <w:szCs w:val="24"/>
              <w:lang w:val="en-US"/>
            </w:rPr>
            <w:fldChar w:fldCharType="separate"/>
          </w:r>
          <w:r w:rsidR="00572B76" w:rsidRPr="006F6CD7">
            <w:rPr>
              <w:noProof/>
              <w:color w:val="000000"/>
              <w:szCs w:val="24"/>
            </w:rPr>
            <w:t>(Back et al. 2009)</w:t>
          </w:r>
          <w:r w:rsidR="00FF7E45">
            <w:rPr>
              <w:noProof/>
              <w:color w:val="000000"/>
              <w:szCs w:val="24"/>
              <w:lang w:val="en-US"/>
            </w:rPr>
            <w:fldChar w:fldCharType="end"/>
          </w:r>
          <w:r w:rsidR="00DE718E" w:rsidRPr="006F6CD7">
            <w:rPr>
              <w:noProof/>
              <w:color w:val="000000"/>
              <w:szCs w:val="24"/>
            </w:rPr>
            <w:t>.</w:t>
          </w:r>
        </w:sdtContent>
      </w:sdt>
    </w:p>
    <w:p w14:paraId="67D81438" w14:textId="77777777" w:rsidR="00A57633" w:rsidRPr="00041A43" w:rsidRDefault="00A57633" w:rsidP="00041A43"/>
    <w:p w14:paraId="678C94C3" w14:textId="05B59563" w:rsidR="00041A43" w:rsidRPr="006F6CD7" w:rsidRDefault="00041A43" w:rsidP="00041A43">
      <w:pPr>
        <w:pStyle w:val="berschrift3"/>
        <w:rPr>
          <w:lang w:val="de-DE"/>
        </w:rPr>
      </w:pPr>
      <w:bookmarkStart w:id="107" w:name="_Toc54890510"/>
      <w:bookmarkStart w:id="108" w:name="_Toc58228393"/>
      <w:r w:rsidRPr="006F6CD7">
        <w:rPr>
          <w:lang w:val="de-DE"/>
        </w:rPr>
        <w:t>S</w:t>
      </w:r>
      <w:bookmarkStart w:id="109" w:name="_CTVC001cf285b600d774a659079b3c39bf3fc1c"/>
      <w:r w:rsidRPr="006F6CD7">
        <w:rPr>
          <w:lang w:val="de-DE"/>
        </w:rPr>
        <w:t>ocial Networks</w:t>
      </w:r>
      <w:bookmarkEnd w:id="107"/>
      <w:bookmarkEnd w:id="108"/>
      <w:bookmarkEnd w:id="109"/>
    </w:p>
    <w:p w14:paraId="1733F6AD" w14:textId="786EB6F5" w:rsidR="007F2D2E" w:rsidRPr="006F6CD7" w:rsidRDefault="004B4446" w:rsidP="007F2D2E">
      <w:pPr>
        <w:spacing w:line="360" w:lineRule="auto"/>
        <w:jc w:val="both"/>
        <w:rPr>
          <w:color w:val="000000"/>
          <w:szCs w:val="24"/>
        </w:rPr>
      </w:pPr>
      <w:bookmarkStart w:id="110" w:name="_CTVK0014296ecc81dff46a48284fb32d2b38d47"/>
      <w:r>
        <w:rPr>
          <w:color w:val="000000"/>
          <w:szCs w:val="24"/>
        </w:rPr>
        <w:t>„</w:t>
      </w:r>
      <w:r w:rsidR="00041A43" w:rsidRPr="006F6CD7">
        <w:rPr>
          <w:color w:val="000000"/>
          <w:szCs w:val="24"/>
        </w:rPr>
        <w:t xml:space="preserve">Social Networks tragen einen großen Teil dazu bei, dass die Kommunikation unter den Webnutzern weltweit extrem vereinfacht wird. </w:t>
      </w:r>
      <w:r w:rsidR="00041A43" w:rsidRPr="00011B70">
        <w:rPr>
          <w:color w:val="000000"/>
          <w:szCs w:val="24"/>
        </w:rPr>
        <w:t>Sie unterstützen die menschliche Kommunikation und Kollaboration</w:t>
      </w:r>
      <w:bookmarkEnd w:id="110"/>
      <w:sdt>
        <w:sdtPr>
          <w:rPr>
            <w:color w:val="000000"/>
            <w:szCs w:val="24"/>
            <w:lang w:val="en-US"/>
          </w:rPr>
          <w:alias w:val="To edit, see citavi.com/edit"/>
          <w:tag w:val="CitaviPlaceholder#313718bd-11de-4d99-b8a5-ebc51b0383b0"/>
          <w:id w:val="-1784033035"/>
          <w:placeholder>
            <w:docPart w:val="DefaultPlaceholder_-1854013440"/>
          </w:placeholder>
        </w:sdtPr>
        <w:sdtContent>
          <w:r w:rsidR="00DE718E" w:rsidRPr="003F705C">
            <w:rPr>
              <w:color w:val="000000"/>
              <w:szCs w:val="24"/>
            </w:rPr>
            <w:t>“</w:t>
          </w:r>
          <w:r>
            <w:rPr>
              <w:color w:val="000000"/>
              <w:szCs w:val="24"/>
            </w:rPr>
            <w:t xml:space="preserve"> </w:t>
          </w:r>
          <w:r w:rsidR="00041A43"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I5NmVjYzgtMWRmZi00NmE0LTgyODQtZmIzMmQyYjM4ZDQ3IiwiSWQiOiJkZDRhZjkzOC1jMDYwLTQ0NzUtYmUyYy0zNTRhMzgxOTc5O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zEzNzE4YmQtMTFkZS00ZDk5LWI4YTUtZWJjNTFiMDM4M2IwIiwiVGV4dCI6IihNYXJlZGl0aCBQZXJleiAyMDEwLCBTLiAxMzEpIiwiV0FJVmVyc2lvbiI6IjYuNS4wLjAifQ==}</w:instrText>
          </w:r>
          <w:r w:rsidR="00041A43" w:rsidRPr="007F2D2E">
            <w:rPr>
              <w:color w:val="000000"/>
              <w:szCs w:val="24"/>
              <w:lang w:val="en-US"/>
            </w:rPr>
            <w:fldChar w:fldCharType="separate"/>
          </w:r>
          <w:r w:rsidR="00572B76" w:rsidRPr="006F6CD7">
            <w:rPr>
              <w:color w:val="000000"/>
              <w:szCs w:val="24"/>
            </w:rPr>
            <w:t>(Maredith Perez 2010, S. 131)</w:t>
          </w:r>
          <w:r w:rsidR="00041A43" w:rsidRPr="007F2D2E">
            <w:rPr>
              <w:color w:val="000000"/>
              <w:szCs w:val="24"/>
              <w:lang w:val="en-US"/>
            </w:rPr>
            <w:fldChar w:fldCharType="end"/>
          </w:r>
          <w:bookmarkStart w:id="111" w:name="_CTVK00109e91b4b00c34c10afdef18d24bbaf0a"/>
          <w:r w:rsidR="00DE718E" w:rsidRPr="006F6CD7">
            <w:rPr>
              <w:color w:val="000000"/>
              <w:szCs w:val="24"/>
            </w:rPr>
            <w:t>.</w:t>
          </w:r>
          <w:r w:rsidR="00BC4870" w:rsidRPr="006F6CD7">
            <w:rPr>
              <w:color w:val="000000"/>
              <w:szCs w:val="24"/>
            </w:rPr>
            <w:t xml:space="preserve"> </w:t>
          </w:r>
          <w:bookmarkEnd w:id="111"/>
        </w:sdtContent>
      </w:sdt>
      <w:r w:rsidR="00E60C71" w:rsidRPr="006F6CD7">
        <w:rPr>
          <w:color w:val="000000"/>
          <w:szCs w:val="24"/>
        </w:rPr>
        <w:t xml:space="preserve">Neben der privaten und öffentlichen Verwendung sozialer Netwerke </w:t>
      </w:r>
      <w:bookmarkStart w:id="112" w:name="_CTVK001f05a3405ed6e4e5984e7011091a40f38"/>
      <w:r>
        <w:rPr>
          <w:color w:val="000000"/>
          <w:szCs w:val="24"/>
        </w:rPr>
        <w:t>„</w:t>
      </w:r>
      <w:r w:rsidR="00E60C71" w:rsidRPr="006F6CD7">
        <w:rPr>
          <w:color w:val="000000"/>
          <w:szCs w:val="24"/>
        </w:rPr>
        <w:t>nutzen Forschende immer häufiger Soziale Netzwerke für die wissenschaftliche Arbeit, da die auf den Plattformen bereitgestellten Funktionen die Routinen erleichtern und beschleunigen</w:t>
      </w:r>
      <w:bookmarkEnd w:id="112"/>
      <w:r w:rsidR="00E60C71" w:rsidRPr="006F6CD7">
        <w:rPr>
          <w:color w:val="000000"/>
          <w:szCs w:val="24"/>
        </w:rPr>
        <w:t xml:space="preserve">” </w:t>
      </w:r>
      <w:sdt>
        <w:sdtPr>
          <w:rPr>
            <w:color w:val="000000"/>
            <w:szCs w:val="24"/>
            <w:lang w:val="en-US"/>
          </w:rPr>
          <w:alias w:val="To edit, see citavi.com/edit"/>
          <w:tag w:val="CitaviPlaceholder#fe2651ce-e355-4a14-98c7-3f2b3246d5ce"/>
          <w:id w:val="1029771880"/>
          <w:placeholder>
            <w:docPart w:val="EC75A1799CF44B70BD282C552685BB17"/>
          </w:placeholder>
        </w:sdtPr>
        <w:sdtContent>
          <w:r w:rsidR="00E60C71"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1YTM0MDUtZWQ2ZS00ZTU5LTg0ZTctMDExMDkxYTQwZjM4IiwiSWQiOiIwYjVmN2ZjMS1jMjhiLTQzYWQtYWM1OS03NjcxNjY4NmZjO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AiLCJTdGFydFBhZ2UiOnsiJGlkIjoiNSIsIiR0eXBlIjoiU3dpc3NBY2FkZW1pYy5QYWdlTnVtYmVyLCBTd2lzc0FjYWRlbWljIiwiSXNGdWxseU51bWVyaWMiOnRydWUsIk51bWJlciI6MTAwMCwiTnVtYmVyaW5nVHlwZSI6MCwiTnVtZXJhbFN5c3RlbSI6MCwiT3JpZ2luYWxTdHJpbmciOiIxMDAwIiwiUHJldHR5U3RyaW5nIjoiMTAwM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ApIn1dfSwiVGFnIjoiQ2l0YXZpUGxhY2Vob2xkZXIjZmUyNjUxY2UtZTM1NS00YTE0LTk4YzctM2YyYjMyNDZkNWNlIiwiVGV4dCI6IihQZXRlcnMgMjAxNSwgUy4gMTAwMCkiLCJXQUlWZXJzaW9uIjoiNi41LjAuMCJ9}</w:instrText>
          </w:r>
          <w:r w:rsidR="00E60C71" w:rsidRPr="007F2D2E">
            <w:rPr>
              <w:color w:val="000000"/>
              <w:szCs w:val="24"/>
              <w:lang w:val="en-US"/>
            </w:rPr>
            <w:fldChar w:fldCharType="separate"/>
          </w:r>
          <w:r w:rsidR="00572B76" w:rsidRPr="006F6CD7">
            <w:rPr>
              <w:color w:val="000000"/>
              <w:szCs w:val="24"/>
            </w:rPr>
            <w:t>(Peters 2015, S. 1000)</w:t>
          </w:r>
          <w:r w:rsidR="00E60C71" w:rsidRPr="007F2D2E">
            <w:rPr>
              <w:color w:val="000000"/>
              <w:szCs w:val="24"/>
              <w:lang w:val="en-US"/>
            </w:rPr>
            <w:fldChar w:fldCharType="end"/>
          </w:r>
        </w:sdtContent>
      </w:sdt>
      <w:r>
        <w:rPr>
          <w:color w:val="000000"/>
          <w:szCs w:val="24"/>
          <w:lang w:val="en-US"/>
        </w:rPr>
        <w:t>.</w:t>
      </w:r>
      <w:r w:rsidR="00E60C71" w:rsidRPr="006F6CD7">
        <w:rPr>
          <w:color w:val="000000"/>
          <w:szCs w:val="24"/>
        </w:rPr>
        <w:t xml:space="preserve"> </w:t>
      </w:r>
      <w:bookmarkStart w:id="113" w:name="_CTVK0012987e61d2d8f49acb217b31bb221e071"/>
      <w:r w:rsidR="00E60C71" w:rsidRPr="006F6CD7">
        <w:rPr>
          <w:color w:val="000000"/>
          <w:szCs w:val="24"/>
        </w:rPr>
        <w:t xml:space="preserve">Somit lassen sich global Wissenschaftskollegen der </w:t>
      </w:r>
      <w:r w:rsidR="00CE2A70" w:rsidRPr="006F6CD7">
        <w:rPr>
          <w:color w:val="000000"/>
          <w:szCs w:val="24"/>
        </w:rPr>
        <w:t>g</w:t>
      </w:r>
      <w:r w:rsidR="00E60C71" w:rsidRPr="006F6CD7">
        <w:rPr>
          <w:color w:val="000000"/>
          <w:szCs w:val="24"/>
        </w:rPr>
        <w:t xml:space="preserve">leichen Forschungsschwerpunkte identifizieren. </w:t>
      </w:r>
      <w:r>
        <w:rPr>
          <w:color w:val="000000"/>
          <w:szCs w:val="24"/>
        </w:rPr>
        <w:t>„</w:t>
      </w:r>
      <w:r w:rsidR="00E60C71" w:rsidRPr="006F6CD7">
        <w:rPr>
          <w:color w:val="000000"/>
          <w:szCs w:val="24"/>
        </w:rPr>
        <w:t>Für das Auffinden interessanter Kooperationspartner</w:t>
      </w:r>
      <w:r w:rsidR="00CE2A70" w:rsidRPr="006F6CD7">
        <w:rPr>
          <w:color w:val="000000"/>
          <w:szCs w:val="24"/>
        </w:rPr>
        <w:t>*</w:t>
      </w:r>
      <w:r w:rsidR="00E60C71" w:rsidRPr="006F6CD7">
        <w:rPr>
          <w:color w:val="000000"/>
          <w:szCs w:val="24"/>
        </w:rPr>
        <w:t>innen oder Kolleg</w:t>
      </w:r>
      <w:r w:rsidR="00CE2A70" w:rsidRPr="006F6CD7">
        <w:rPr>
          <w:color w:val="000000"/>
          <w:szCs w:val="24"/>
        </w:rPr>
        <w:t>*inn</w:t>
      </w:r>
      <w:r w:rsidR="00E60C71" w:rsidRPr="006F6CD7">
        <w:rPr>
          <w:color w:val="000000"/>
          <w:szCs w:val="24"/>
        </w:rPr>
        <w:t>en mit ähnlichen Forschungsinteressen eigenen sich Social-Networking Plattformen wie XING und Faceboo</w:t>
      </w:r>
      <w:bookmarkEnd w:id="113"/>
      <w:r w:rsidR="00E60C71" w:rsidRPr="006F6CD7">
        <w:rPr>
          <w:color w:val="000000"/>
          <w:szCs w:val="24"/>
        </w:rPr>
        <w:t>k</w:t>
      </w:r>
      <w:sdt>
        <w:sdtPr>
          <w:rPr>
            <w:color w:val="000000"/>
            <w:szCs w:val="24"/>
            <w:lang w:val="en-US"/>
          </w:rPr>
          <w:alias w:val="To edit, see citavi.com/edit"/>
          <w:tag w:val="CitaviPlaceholder#98c4c98f-f42f-4373-b1f8-ccbb95864a72"/>
          <w:id w:val="1086420571"/>
          <w:placeholder>
            <w:docPart w:val="00DEA6F82CEB42D58383E485BA0A71C1"/>
          </w:placeholder>
        </w:sdtPr>
        <w:sdtContent>
          <w:r w:rsidR="009A4A09" w:rsidRPr="006F6CD7">
            <w:rPr>
              <w:color w:val="000000"/>
              <w:szCs w:val="24"/>
            </w:rPr>
            <w:t>“</w:t>
          </w:r>
          <w:r>
            <w:rPr>
              <w:color w:val="000000"/>
              <w:szCs w:val="24"/>
            </w:rPr>
            <w:t xml:space="preserve"> </w:t>
          </w:r>
          <w:r w:rsidR="00E60C71"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4N2U2MWQtMmQ4Zi00OWFjLWIyMTctYjMxYmIyMjFlMDcxIiwiSWQiOiI3YTY4ZGUzMy0wNGUyLTQ2NzEtYjc4YS0xNjg2ZTUxODYyMzI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5OGM0Yzk4Zi1mNDJmLTQzNzMtYjFmOC1jY2JiOTU4NjRhNzIiLCJUZXh0IjoiKEtvY2gpIiwiV0FJVmVyc2lvbiI6IjYuNS4wLjAifQ==}</w:instrText>
          </w:r>
          <w:r w:rsidR="00E60C71" w:rsidRPr="007F2D2E">
            <w:rPr>
              <w:color w:val="000000"/>
              <w:szCs w:val="24"/>
              <w:lang w:val="en-US"/>
            </w:rPr>
            <w:fldChar w:fldCharType="separate"/>
          </w:r>
          <w:r w:rsidR="00572B76" w:rsidRPr="006F6CD7">
            <w:rPr>
              <w:color w:val="000000"/>
              <w:szCs w:val="24"/>
            </w:rPr>
            <w:t>(Koch</w:t>
          </w:r>
          <w:r w:rsidR="00530090">
            <w:rPr>
              <w:color w:val="000000"/>
              <w:szCs w:val="24"/>
            </w:rPr>
            <w:t xml:space="preserve"> 2020, S.</w:t>
          </w:r>
          <w:r w:rsidR="00693070">
            <w:rPr>
              <w:color w:val="000000"/>
              <w:szCs w:val="24"/>
            </w:rPr>
            <w:t>5</w:t>
          </w:r>
          <w:r w:rsidR="00572B76" w:rsidRPr="006F6CD7">
            <w:rPr>
              <w:color w:val="000000"/>
              <w:szCs w:val="24"/>
            </w:rPr>
            <w:t>)</w:t>
          </w:r>
          <w:r w:rsidR="00E60C71" w:rsidRPr="007F2D2E">
            <w:rPr>
              <w:color w:val="000000"/>
              <w:szCs w:val="24"/>
              <w:lang w:val="en-US"/>
            </w:rPr>
            <w:fldChar w:fldCharType="end"/>
          </w:r>
          <w:r w:rsidR="009A4A09" w:rsidRPr="006F6CD7">
            <w:rPr>
              <w:color w:val="000000"/>
              <w:szCs w:val="24"/>
            </w:rPr>
            <w:t>.</w:t>
          </w:r>
        </w:sdtContent>
      </w:sdt>
      <w:r w:rsidR="007F2D2E" w:rsidRPr="006F6CD7">
        <w:rPr>
          <w:color w:val="000000"/>
          <w:szCs w:val="24"/>
        </w:rPr>
        <w:t xml:space="preserve"> </w:t>
      </w:r>
      <w:bookmarkStart w:id="114" w:name="_CTVK0026244b9811bbe41f7b35408f9281275ea"/>
      <w:bookmarkStart w:id="115" w:name="_CTVK0016244b9811bbe41f7b35408f9281275ea"/>
      <w:r w:rsidR="005157FF" w:rsidRPr="006F6CD7">
        <w:rPr>
          <w:color w:val="000000"/>
          <w:szCs w:val="24"/>
        </w:rPr>
        <w:t>Hingegen ist der zentrale Beweggrund für</w:t>
      </w:r>
      <w:bookmarkStart w:id="116" w:name="_CTVK0036244b9811bbe41f7b35408f9281275ea"/>
      <w:bookmarkEnd w:id="114"/>
      <w:r w:rsidR="001102D8" w:rsidRPr="006F6CD7">
        <w:rPr>
          <w:color w:val="000000"/>
          <w:szCs w:val="24"/>
        </w:rPr>
        <w:t xml:space="preserve"> d</w:t>
      </w:r>
      <w:r w:rsidR="005157FF" w:rsidRPr="006F6CD7">
        <w:rPr>
          <w:szCs w:val="24"/>
        </w:rPr>
        <w:t xml:space="preserve">ie Präsenz in akademischen Sozialen Netzwerken, </w:t>
      </w:r>
      <w:bookmarkEnd w:id="116"/>
      <w:r w:rsidR="005157FF" w:rsidRPr="006F6CD7">
        <w:rPr>
          <w:szCs w:val="24"/>
        </w:rPr>
        <w:t xml:space="preserve">eine </w:t>
      </w:r>
      <w:r w:rsidR="0072328B" w:rsidRPr="006F6CD7">
        <w:rPr>
          <w:szCs w:val="24"/>
        </w:rPr>
        <w:t xml:space="preserve">fachliche </w:t>
      </w:r>
      <w:r w:rsidR="005157FF" w:rsidRPr="006F6CD7">
        <w:rPr>
          <w:szCs w:val="24"/>
        </w:rPr>
        <w:t xml:space="preserve">Auswirkung über </w:t>
      </w:r>
      <w:r w:rsidR="0072328B" w:rsidRPr="006F6CD7">
        <w:rPr>
          <w:szCs w:val="24"/>
        </w:rPr>
        <w:t>die</w:t>
      </w:r>
      <w:r w:rsidR="005157FF" w:rsidRPr="006F6CD7">
        <w:rPr>
          <w:szCs w:val="24"/>
        </w:rPr>
        <w:t xml:space="preserve"> Plattformgrenzen hinweg</w:t>
      </w:r>
      <w:r>
        <w:rPr>
          <w:szCs w:val="24"/>
        </w:rPr>
        <w:t xml:space="preserve"> </w:t>
      </w:r>
      <w:sdt>
        <w:sdtPr>
          <w:rPr>
            <w:szCs w:val="24"/>
            <w:lang w:val="en-US"/>
          </w:rPr>
          <w:alias w:val="To edit, see citavi.com/edit"/>
          <w:tag w:val="CitaviPlaceholder#34b8cd3c-c2c9-4acc-bf93-88921a6dc1cb"/>
          <w:id w:val="125830373"/>
          <w:placeholder>
            <w:docPart w:val="DefaultPlaceholder_-1854013440"/>
          </w:placeholder>
        </w:sdtPr>
        <w:sdtContent>
          <w:r w:rsidR="005157FF">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I0NGI5ODEtMWJiZS00MWY3LWIzNTQtMDhmOTI4MTI3NWVhIiwiSWQiOiI0YTk2OTYwOS03YzA3LTQwMzUtOWJhOC01MzMyODMzNjA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MzRiOGNkM2MtYzJjOS00YWNjLWJmOTMtODg5MjFhNmRjMWNiIiwiVGV4dCI6IihQZXRlcnMgMjAxNSwgUy4gMTAwNykiLCJXQUlWZXJzaW9uIjoiNi41LjAuMCJ9}</w:instrText>
          </w:r>
          <w:r w:rsidR="005157FF">
            <w:rPr>
              <w:noProof/>
              <w:szCs w:val="24"/>
              <w:lang w:val="en-US"/>
            </w:rPr>
            <w:fldChar w:fldCharType="separate"/>
          </w:r>
          <w:r w:rsidR="005157FF" w:rsidRPr="006F6CD7">
            <w:rPr>
              <w:noProof/>
              <w:szCs w:val="24"/>
            </w:rPr>
            <w:t>(Peters 2015, S. 1007)</w:t>
          </w:r>
          <w:r w:rsidR="005157FF">
            <w:rPr>
              <w:noProof/>
              <w:szCs w:val="24"/>
              <w:lang w:val="en-US"/>
            </w:rPr>
            <w:fldChar w:fldCharType="end"/>
          </w:r>
          <w:r w:rsidR="005157FF" w:rsidRPr="006F6CD7">
            <w:rPr>
              <w:noProof/>
              <w:szCs w:val="24"/>
            </w:rPr>
            <w:t>.</w:t>
          </w:r>
        </w:sdtContent>
      </w:sdt>
      <w:bookmarkEnd w:id="115"/>
      <w:r w:rsidR="0072328B" w:rsidRPr="006F6CD7">
        <w:rPr>
          <w:szCs w:val="24"/>
        </w:rPr>
        <w:t xml:space="preserve"> </w:t>
      </w:r>
      <w:r w:rsidR="007F2D2E" w:rsidRPr="006F6CD7">
        <w:rPr>
          <w:color w:val="000000"/>
          <w:szCs w:val="24"/>
        </w:rPr>
        <w:t>Bei der Wahl der konkreten Austauschpla</w:t>
      </w:r>
      <w:r w:rsidR="00CE2A70" w:rsidRPr="006F6CD7">
        <w:rPr>
          <w:color w:val="000000"/>
          <w:szCs w:val="24"/>
        </w:rPr>
        <w:t>t</w:t>
      </w:r>
      <w:r w:rsidR="007F2D2E" w:rsidRPr="006F6CD7">
        <w:rPr>
          <w:color w:val="000000"/>
          <w:szCs w:val="24"/>
        </w:rPr>
        <w:t xml:space="preserve">tform wird jedoch </w:t>
      </w:r>
      <w:r w:rsidR="00893E59" w:rsidRPr="006F6CD7">
        <w:rPr>
          <w:color w:val="000000"/>
          <w:szCs w:val="24"/>
        </w:rPr>
        <w:t xml:space="preserve">zwischen </w:t>
      </w:r>
      <w:r w:rsidR="007F2D2E" w:rsidRPr="006F6CD7">
        <w:rPr>
          <w:color w:val="000000"/>
          <w:szCs w:val="24"/>
        </w:rPr>
        <w:t>eine</w:t>
      </w:r>
      <w:r w:rsidR="00CE2A70" w:rsidRPr="006F6CD7">
        <w:rPr>
          <w:color w:val="000000"/>
          <w:szCs w:val="24"/>
        </w:rPr>
        <w:t>m</w:t>
      </w:r>
      <w:r w:rsidR="007F2D2E" w:rsidRPr="006F6CD7">
        <w:rPr>
          <w:color w:val="000000"/>
          <w:szCs w:val="24"/>
        </w:rPr>
        <w:t xml:space="preserve"> privaten und </w:t>
      </w:r>
      <w:r w:rsidR="00893E59" w:rsidRPr="006F6CD7">
        <w:rPr>
          <w:color w:val="000000"/>
          <w:szCs w:val="24"/>
        </w:rPr>
        <w:t>fachlich-</w:t>
      </w:r>
      <w:r w:rsidR="007F2D2E" w:rsidRPr="006F6CD7">
        <w:rPr>
          <w:color w:val="000000"/>
          <w:szCs w:val="24"/>
        </w:rPr>
        <w:t xml:space="preserve">akademischen Austausch unterschieden. </w:t>
      </w:r>
      <w:bookmarkStart w:id="117" w:name="_CTVK001f077e2bd551b48eba7bc9510242ece59"/>
      <w:r>
        <w:rPr>
          <w:color w:val="000000"/>
          <w:szCs w:val="24"/>
        </w:rPr>
        <w:t>„</w:t>
      </w:r>
      <w:r w:rsidR="007F2D2E" w:rsidRPr="006F6CD7">
        <w:rPr>
          <w:color w:val="000000"/>
          <w:szCs w:val="24"/>
        </w:rPr>
        <w:t>Facebook wird fast ausschließlich privat genutzt und Profile bei ResearchGate, Academia.edu und LinkedIn werden eingerichtet, um präsent zu sein, falls jemand dort Kontakt aufnehmen möchte</w:t>
      </w:r>
      <w:bookmarkEnd w:id="117"/>
      <w:r w:rsidR="0072328B" w:rsidRPr="006F6CD7">
        <w:rPr>
          <w:color w:val="000000"/>
          <w:szCs w:val="24"/>
        </w:rPr>
        <w:t>”</w:t>
      </w:r>
      <w:r w:rsidR="007F2D2E" w:rsidRPr="006F6CD7">
        <w:rPr>
          <w:color w:val="000000"/>
          <w:szCs w:val="24"/>
        </w:rPr>
        <w:t xml:space="preserve"> </w:t>
      </w:r>
      <w:sdt>
        <w:sdtPr>
          <w:rPr>
            <w:color w:val="000000"/>
            <w:szCs w:val="24"/>
            <w:lang w:val="en-US"/>
          </w:rPr>
          <w:alias w:val="To edit, see citavi.com/edit"/>
          <w:tag w:val="CitaviPlaceholder#ef3e41af-0c86-4c51-87c0-bfd23ad98cc7"/>
          <w:id w:val="70238092"/>
          <w:placeholder>
            <w:docPart w:val="6884AE4FF9354D0BBCC5B0E2BC6EF4A1"/>
          </w:placeholder>
        </w:sdtPr>
        <w:sdtContent>
          <w:r w:rsidR="007F2D2E"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3N2UyYmQtNTUxYi00OGViLWE3YmMtOTUxMDI0MmVjZTU5IiwiSWQiOiJkMWExZGU3NC0wZGZjLTQyZTYtYmNhMy1jMjNjYTY4NzU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IiLCJTdGFydFBhZ2UiOnsiJGlkIjoiNSIsIiR0eXBlIjoiU3dpc3NBY2FkZW1pYy5QYWdlTnVtYmVyLCBTd2lzc0FjYWRlbWljIiwiSXNGdWxseU51bWVyaWMiOnRydWUsIk51bWJlciI6MTAwMiwiTnVtYmVyaW5nVHlwZSI6MCwiTnVtZXJhbFN5c3RlbSI6MCwiT3JpZ2luYWxTdHJpbmciOiIxMDAyIiwiUHJldHR5U3RyaW5nIjoiMTAw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IpIn1dfSwiVGFnIjoiQ2l0YXZpUGxhY2Vob2xkZXIjZWYzZTQxYWYtMGM4Ni00YzUxLTg3YzAtYmZkMjNhZDk4Y2M3IiwiVGV4dCI6IihQZXRlcnMgMjAxNSwgUy4gMTAwMikiLCJXQUlWZXJzaW9uIjoiNi41LjAuMCJ9}</w:instrText>
          </w:r>
          <w:r w:rsidR="007F2D2E" w:rsidRPr="007F2D2E">
            <w:rPr>
              <w:color w:val="000000"/>
              <w:szCs w:val="24"/>
              <w:lang w:val="en-US"/>
            </w:rPr>
            <w:fldChar w:fldCharType="separate"/>
          </w:r>
          <w:r w:rsidR="00572B76" w:rsidRPr="006F6CD7">
            <w:rPr>
              <w:color w:val="000000"/>
              <w:szCs w:val="24"/>
            </w:rPr>
            <w:t>(Peters 2015, S. 1002)</w:t>
          </w:r>
          <w:r w:rsidR="007F2D2E" w:rsidRPr="007F2D2E">
            <w:rPr>
              <w:color w:val="000000"/>
              <w:szCs w:val="24"/>
              <w:lang w:val="en-US"/>
            </w:rPr>
            <w:fldChar w:fldCharType="end"/>
          </w:r>
          <w:r w:rsidR="0072328B" w:rsidRPr="006F6CD7">
            <w:rPr>
              <w:color w:val="000000"/>
              <w:szCs w:val="24"/>
            </w:rPr>
            <w:t>.</w:t>
          </w:r>
        </w:sdtContent>
      </w:sdt>
    </w:p>
    <w:p w14:paraId="3F8B0BA9" w14:textId="05C85432" w:rsidR="007F2D2E" w:rsidRPr="006F6CD7" w:rsidRDefault="00E60C71" w:rsidP="007F2D2E">
      <w:pPr>
        <w:spacing w:line="360" w:lineRule="auto"/>
        <w:jc w:val="both"/>
        <w:rPr>
          <w:color w:val="000000"/>
          <w:szCs w:val="24"/>
        </w:rPr>
      </w:pPr>
      <w:r w:rsidRPr="006F6CD7">
        <w:rPr>
          <w:color w:val="000000"/>
          <w:szCs w:val="24"/>
        </w:rPr>
        <w:lastRenderedPageBreak/>
        <w:t>Um als Forscher</w:t>
      </w:r>
      <w:r w:rsidR="007F2D2E" w:rsidRPr="006F6CD7">
        <w:rPr>
          <w:color w:val="000000"/>
          <w:szCs w:val="24"/>
        </w:rPr>
        <w:t xml:space="preserve"> oder Experte in einem Fachgebiet</w:t>
      </w:r>
      <w:r w:rsidRPr="006F6CD7">
        <w:rPr>
          <w:color w:val="000000"/>
          <w:szCs w:val="24"/>
        </w:rPr>
        <w:t xml:space="preserve"> wahrgenommen zu werden</w:t>
      </w:r>
      <w:r w:rsidR="007F2D2E" w:rsidRPr="006F6CD7">
        <w:rPr>
          <w:color w:val="000000"/>
          <w:szCs w:val="24"/>
        </w:rPr>
        <w:t xml:space="preserve"> ist es wichtig am tagesaktuellen Forschungsgesche</w:t>
      </w:r>
      <w:r w:rsidR="00CE2A70" w:rsidRPr="006F6CD7">
        <w:rPr>
          <w:color w:val="000000"/>
          <w:szCs w:val="24"/>
        </w:rPr>
        <w:t>h</w:t>
      </w:r>
      <w:r w:rsidR="007F2D2E" w:rsidRPr="006F6CD7">
        <w:rPr>
          <w:color w:val="000000"/>
          <w:szCs w:val="24"/>
        </w:rPr>
        <w:t>en teil zu nehmen.</w:t>
      </w:r>
      <w:r w:rsidRPr="006F6CD7">
        <w:rPr>
          <w:color w:val="000000"/>
          <w:szCs w:val="24"/>
        </w:rPr>
        <w:t xml:space="preserve"> </w:t>
      </w:r>
      <w:r w:rsidR="00852E89">
        <w:rPr>
          <w:color w:val="000000"/>
          <w:szCs w:val="24"/>
        </w:rPr>
        <w:t>„</w:t>
      </w:r>
      <w:r w:rsidRPr="006F6CD7">
        <w:rPr>
          <w:color w:val="000000"/>
          <w:szCs w:val="24"/>
        </w:rPr>
        <w:t>Nur eine Aktion kann eine Reaktion provozieren, daher sollten Profile regelmäßig gepflegt und aktualisiert werden</w:t>
      </w:r>
      <w:r w:rsidR="00893E59" w:rsidRPr="006F6CD7">
        <w:rPr>
          <w:color w:val="000000"/>
          <w:szCs w:val="24"/>
        </w:rPr>
        <w:t>”</w:t>
      </w:r>
      <w:r w:rsidRPr="006F6CD7">
        <w:rPr>
          <w:color w:val="000000"/>
          <w:szCs w:val="24"/>
        </w:rPr>
        <w:t xml:space="preserve"> </w:t>
      </w:r>
      <w:sdt>
        <w:sdtPr>
          <w:rPr>
            <w:color w:val="000000"/>
            <w:szCs w:val="24"/>
            <w:lang w:val="en-US"/>
          </w:rPr>
          <w:alias w:val="To edit, see citavi.com/edit"/>
          <w:tag w:val="CitaviPlaceholder#aefd980f-fddd-4c9d-aa5c-05b93b440c45"/>
          <w:id w:val="1758629421"/>
          <w:placeholder>
            <w:docPart w:val="0461864557474C1484D648F02E95A5D5"/>
          </w:placeholder>
        </w:sdtPr>
        <w:sdtContent>
          <w:r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llOTFiNGItMDBjMy00YzEwLWFmZGUtZjE4ZDI0YmJhZjBhIiwiSWQiOiI0OGY4NjhmMC0xZGFmLTRlMzktYWRlNi01ODk5M2UzZjgyN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YWVmZDk4MGYtZmRkZC00YzlkLWFhNWMtMDViOTNiNDQwYzQ1IiwiVGV4dCI6IihQZXRlcnMgMjAxNSwgUy4gMTAwOCkiLCJXQUlWZXJzaW9uIjoiNi41LjAuMCJ9}</w:instrText>
          </w:r>
          <w:r w:rsidRPr="007F2D2E">
            <w:rPr>
              <w:color w:val="000000"/>
              <w:szCs w:val="24"/>
              <w:lang w:val="en-US"/>
            </w:rPr>
            <w:fldChar w:fldCharType="separate"/>
          </w:r>
          <w:r w:rsidR="00572B76" w:rsidRPr="006F6CD7">
            <w:rPr>
              <w:color w:val="000000"/>
              <w:szCs w:val="24"/>
            </w:rPr>
            <w:t>(Peters 2015, S. 1008)</w:t>
          </w:r>
          <w:r w:rsidRPr="007F2D2E">
            <w:rPr>
              <w:color w:val="000000"/>
              <w:szCs w:val="24"/>
              <w:lang w:val="en-US"/>
            </w:rPr>
            <w:fldChar w:fldCharType="end"/>
          </w:r>
        </w:sdtContent>
      </w:sdt>
      <w:r w:rsidR="00893E59" w:rsidRPr="006F6CD7">
        <w:rPr>
          <w:color w:val="000000"/>
          <w:szCs w:val="24"/>
        </w:rPr>
        <w:t>.</w:t>
      </w:r>
      <w:r w:rsidR="003229D7" w:rsidRPr="006F6CD7">
        <w:rPr>
          <w:color w:val="000000"/>
          <w:szCs w:val="24"/>
        </w:rPr>
        <w:t xml:space="preserve"> </w:t>
      </w:r>
    </w:p>
    <w:p w14:paraId="544B30CE" w14:textId="22343DAF" w:rsidR="00041A43" w:rsidRPr="006F6CD7" w:rsidRDefault="007F2D2E" w:rsidP="007F2D2E">
      <w:pPr>
        <w:spacing w:line="360" w:lineRule="auto"/>
        <w:jc w:val="both"/>
        <w:rPr>
          <w:color w:val="000000"/>
          <w:szCs w:val="24"/>
        </w:rPr>
      </w:pPr>
      <w:r w:rsidRPr="006F6CD7">
        <w:rPr>
          <w:color w:val="000000"/>
          <w:szCs w:val="24"/>
        </w:rPr>
        <w:t>Neben einer sozialen und fachlichen Vernetzung unter Wissenschaftlern und der Mögli</w:t>
      </w:r>
      <w:r w:rsidR="00CE2A70" w:rsidRPr="006F6CD7">
        <w:rPr>
          <w:color w:val="000000"/>
          <w:szCs w:val="24"/>
        </w:rPr>
        <w:t>ch</w:t>
      </w:r>
      <w:r w:rsidRPr="006F6CD7">
        <w:rPr>
          <w:color w:val="000000"/>
          <w:szCs w:val="24"/>
        </w:rPr>
        <w:t>keit eines digital</w:t>
      </w:r>
      <w:r w:rsidR="00CE2A70" w:rsidRPr="006F6CD7">
        <w:rPr>
          <w:color w:val="000000"/>
          <w:szCs w:val="24"/>
        </w:rPr>
        <w:t>e</w:t>
      </w:r>
      <w:r w:rsidRPr="006F6CD7">
        <w:rPr>
          <w:color w:val="000000"/>
          <w:szCs w:val="24"/>
        </w:rPr>
        <w:t>n Wissensaustausch</w:t>
      </w:r>
      <w:r w:rsidR="00CE2A70" w:rsidRPr="006F6CD7">
        <w:rPr>
          <w:color w:val="000000"/>
          <w:szCs w:val="24"/>
        </w:rPr>
        <w:t>s</w:t>
      </w:r>
      <w:r w:rsidRPr="006F6CD7">
        <w:rPr>
          <w:color w:val="000000"/>
          <w:szCs w:val="24"/>
        </w:rPr>
        <w:t xml:space="preserve"> von Diskursionen innerhalb der </w:t>
      </w:r>
      <w:r w:rsidR="00CE2A70" w:rsidRPr="006F6CD7">
        <w:rPr>
          <w:color w:val="000000"/>
          <w:szCs w:val="24"/>
        </w:rPr>
        <w:t>s</w:t>
      </w:r>
      <w:r w:rsidRPr="006F6CD7">
        <w:rPr>
          <w:color w:val="000000"/>
          <w:szCs w:val="24"/>
        </w:rPr>
        <w:t xml:space="preserve">ozialen Netzwerke gibt es die Möglichkeit des Austausches innerhalb sozialer Netzwerke die </w:t>
      </w:r>
      <w:bookmarkStart w:id="118" w:name="_CTVK001085bbf79221a4df6a36ddd04b73f8545"/>
      <w:r w:rsidR="00852E89">
        <w:rPr>
          <w:color w:val="000000"/>
          <w:szCs w:val="24"/>
        </w:rPr>
        <w:t>„</w:t>
      </w:r>
      <w:r w:rsidR="006426E8" w:rsidRPr="006F6CD7">
        <w:rPr>
          <w:color w:val="000000"/>
          <w:szCs w:val="24"/>
        </w:rPr>
        <w:t xml:space="preserve">[…] </w:t>
      </w:r>
      <w:r w:rsidR="00041A43" w:rsidRPr="006F6CD7">
        <w:rPr>
          <w:szCs w:val="24"/>
        </w:rPr>
        <w:t>Follower- oder Abonnentenbeziehungen, in dem der eine Beziehungspartner die Rolle des Senders einnimmt und die Bestätigung der Beziehung nicht erforderlich ist</w:t>
      </w:r>
      <w:bookmarkEnd w:id="118"/>
      <w:r w:rsidRPr="006F6CD7">
        <w:rPr>
          <w:szCs w:val="24"/>
        </w:rPr>
        <w:t>”</w:t>
      </w:r>
      <w:r w:rsidR="00041A43" w:rsidRPr="006F6CD7">
        <w:rPr>
          <w:szCs w:val="24"/>
        </w:rPr>
        <w:t xml:space="preserve"> </w:t>
      </w:r>
      <w:sdt>
        <w:sdtPr>
          <w:rPr>
            <w:szCs w:val="24"/>
            <w:lang w:val="en-US"/>
          </w:rPr>
          <w:alias w:val="To edit, see citavi.com/edit"/>
          <w:tag w:val="CitaviPlaceholder#51464e8b-1356-43d6-b6d5-cf26f225cf35"/>
          <w:id w:val="-1176876919"/>
          <w:placeholder>
            <w:docPart w:val="DefaultPlaceholder_-1854013440"/>
          </w:placeholder>
        </w:sdtPr>
        <w:sdtContent>
          <w:r w:rsidR="00041A43">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g1YmJmNzktMjIxYS00ZGY2LWEzNmQtZGQwNGI3M2Y4NTQ1IiwiSWQiOiI5NmMwM2M0NS05OTEyLTQxYWMtOGIzZC02NDhjMjMzODJlZD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EiLCJTdGFydFBhZ2UiOnsiJGlkIjoiNSIsIiR0eXBlIjoiU3dpc3NBY2FkZW1pYy5QYWdlTnVtYmVyLCBTd2lzc0FjYWRlbWljIiwiSXNGdWxseU51bWVyaWMiOnRydWUsIk51bWJlciI6MTAwMSwiTnVtYmVyaW5nVHlwZSI6MCwiTnVtZXJhbFN5c3RlbSI6MCwiT3JpZ2luYWxTdHJpbmciOiIxMDAxIiwiUHJldHR5U3RyaW5nIjoiMTAwMS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EpIn1dfSwiVGFnIjoiQ2l0YXZpUGxhY2Vob2xkZXIjNTE0NjRlOGItMTM1Ni00M2Q2LWI2ZDUtY2YyNmYyMjVjZjM1IiwiVGV4dCI6IihQZXRlcnMgMjAxNSwgUy4gMTAwMSkiLCJXQUlWZXJzaW9uIjoiNi41LjAuMCJ9}</w:instrText>
          </w:r>
          <w:r w:rsidR="00041A43">
            <w:rPr>
              <w:noProof/>
              <w:szCs w:val="24"/>
              <w:lang w:val="en-US"/>
            </w:rPr>
            <w:fldChar w:fldCharType="separate"/>
          </w:r>
          <w:r w:rsidR="00572B76" w:rsidRPr="006F6CD7">
            <w:rPr>
              <w:noProof/>
              <w:szCs w:val="24"/>
            </w:rPr>
            <w:t>(Peters 2015, S. 1001)</w:t>
          </w:r>
          <w:r w:rsidR="00041A43">
            <w:rPr>
              <w:noProof/>
              <w:szCs w:val="24"/>
              <w:lang w:val="en-US"/>
            </w:rPr>
            <w:fldChar w:fldCharType="end"/>
          </w:r>
          <w:r w:rsidR="00852E89">
            <w:rPr>
              <w:noProof/>
              <w:szCs w:val="24"/>
              <w:lang w:val="en-US"/>
            </w:rPr>
            <w:t>.</w:t>
          </w:r>
        </w:sdtContent>
      </w:sdt>
    </w:p>
    <w:p w14:paraId="639C2394" w14:textId="77A0599E" w:rsidR="00041A43" w:rsidRPr="006F6CD7" w:rsidRDefault="00041A43" w:rsidP="00041A43">
      <w:pPr>
        <w:pStyle w:val="berschrift3"/>
        <w:rPr>
          <w:lang w:val="de-DE"/>
        </w:rPr>
      </w:pPr>
      <w:bookmarkStart w:id="119" w:name="_Toc54890511"/>
      <w:bookmarkStart w:id="120" w:name="_Toc58228394"/>
      <w:r w:rsidRPr="006F6CD7">
        <w:rPr>
          <w:lang w:val="de-DE"/>
        </w:rPr>
        <w:t>W</w:t>
      </w:r>
      <w:bookmarkStart w:id="121" w:name="_CTVC0016bfcdf72bf2f4fd9b9ca547454675169"/>
      <w:r w:rsidRPr="006F6CD7">
        <w:rPr>
          <w:lang w:val="de-DE"/>
        </w:rPr>
        <w:t>ikis</w:t>
      </w:r>
      <w:bookmarkEnd w:id="119"/>
      <w:bookmarkEnd w:id="120"/>
      <w:bookmarkEnd w:id="121"/>
    </w:p>
    <w:p w14:paraId="780DCF50" w14:textId="10924661" w:rsidR="00293276" w:rsidRPr="006F6CD7" w:rsidRDefault="00852E89" w:rsidP="00293276">
      <w:pPr>
        <w:spacing w:line="360" w:lineRule="auto"/>
        <w:jc w:val="both"/>
        <w:rPr>
          <w:color w:val="000000"/>
          <w:szCs w:val="24"/>
        </w:rPr>
      </w:pPr>
      <w:bookmarkStart w:id="122" w:name="_CTVK002f4908a48ea3644d497c6d567644f23bb"/>
      <w:bookmarkStart w:id="123" w:name="_CTVK001f4908a48ea3644d497c6d567644f23bb"/>
      <w:r>
        <w:rPr>
          <w:szCs w:val="24"/>
        </w:rPr>
        <w:t>„</w:t>
      </w:r>
      <w:r w:rsidR="005002E7" w:rsidRPr="006F6CD7">
        <w:rPr>
          <w:szCs w:val="24"/>
        </w:rPr>
        <w:t xml:space="preserve">Wikis sind Sammlungen von WWW-Seiten, die mit Hilfe von speziellen Content-Management-Systemen, sog. Wiki-Systemen, verwaltet werden und deren Inhalte von BenutzerInnen, die über entsprechende Berechtigungen verfügen, nicht nur gelesen, sondern auch direkt </w:t>
      </w:r>
      <w:r w:rsidR="005002E7" w:rsidRPr="006F6CD7">
        <w:rPr>
          <w:i/>
          <w:szCs w:val="24"/>
        </w:rPr>
        <w:t xml:space="preserve">online </w:t>
      </w:r>
      <w:r w:rsidR="005002E7" w:rsidRPr="006F6CD7">
        <w:rPr>
          <w:szCs w:val="24"/>
        </w:rPr>
        <w:t>– im WWW-Browser und ohne zusätzliche Software – geändert und ergänzt werden können</w:t>
      </w:r>
      <w:bookmarkEnd w:id="122"/>
      <w:r w:rsidR="005002E7" w:rsidRPr="006F6CD7">
        <w:rPr>
          <w:szCs w:val="24"/>
        </w:rPr>
        <w:t xml:space="preserve">” </w:t>
      </w:r>
      <w:sdt>
        <w:sdtPr>
          <w:rPr>
            <w:szCs w:val="24"/>
            <w:lang w:val="en-US"/>
          </w:rPr>
          <w:alias w:val="To edit, see citavi.com/edit"/>
          <w:tag w:val="CitaviPlaceholder#eb6b4388-b03d-4501-aba4-6908bbec7cf4"/>
          <w:id w:val="-927735922"/>
          <w:placeholder>
            <w:docPart w:val="DefaultPlaceholder_-1854013440"/>
          </w:placeholder>
        </w:sdtPr>
        <w:sdtContent>
          <w:r w:rsidR="005002E7">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5MDhhNDgtZWEzNi00NGQ0LTk3YzYtZDU2NzY0NGYyM2JiIiwiSWQiOiIxYjk0NDI5OC1hZTE0LTRmYjQtYjlkZC0wM2ZkYTU5ZGM4NjA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C0yOVQxNTowMzo0Ny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IpIn1dfSwiVGFnIjoiQ2l0YXZpUGxhY2Vob2xkZXIjZWI2YjQzODgtYjAzZC00NTAxLWFiYTQtNjkwOGJiZWM3Y2Y0IiwiVGV4dCI6IihCZWnDn3dlbmdlciB1bmQgU3RvcnJlciAyMDEwLCBTLiAyKSIsIldBSVZlcnNpb24iOiI2LjUuMC4wIn0=}</w:instrText>
          </w:r>
          <w:r w:rsidR="005002E7">
            <w:rPr>
              <w:noProof/>
              <w:szCs w:val="24"/>
              <w:lang w:val="en-US"/>
            </w:rPr>
            <w:fldChar w:fldCharType="separate"/>
          </w:r>
          <w:r w:rsidR="005002E7" w:rsidRPr="006F6CD7">
            <w:rPr>
              <w:noProof/>
              <w:szCs w:val="24"/>
            </w:rPr>
            <w:t>(Beißwenger und Storrer 2010, S. 2)</w:t>
          </w:r>
          <w:r w:rsidR="005002E7">
            <w:rPr>
              <w:noProof/>
              <w:szCs w:val="24"/>
              <w:lang w:val="en-US"/>
            </w:rPr>
            <w:fldChar w:fldCharType="end"/>
          </w:r>
          <w:r w:rsidR="007F448F">
            <w:rPr>
              <w:noProof/>
              <w:szCs w:val="24"/>
              <w:lang w:val="en-US"/>
            </w:rPr>
            <w:t xml:space="preserve">. </w:t>
          </w:r>
        </w:sdtContent>
      </w:sdt>
      <w:bookmarkStart w:id="124" w:name="_CTVK001385ee27ce22d46d1a7eca7411c7c4dab"/>
      <w:bookmarkStart w:id="125" w:name="_CTVK001d2b522ba60014cd6aeaedaef5db05fe9"/>
      <w:bookmarkEnd w:id="123"/>
      <w:r w:rsidR="004945C3" w:rsidRPr="006F6CD7">
        <w:rPr>
          <w:color w:val="000000"/>
          <w:szCs w:val="24"/>
        </w:rPr>
        <w:t>Arbeiten räumlich verteilt mehrere Wissenschaftler</w:t>
      </w:r>
      <w:r w:rsidR="005002E7" w:rsidRPr="006F6CD7">
        <w:rPr>
          <w:color w:val="000000"/>
          <w:szCs w:val="24"/>
        </w:rPr>
        <w:t xml:space="preserve"> und Forscher</w:t>
      </w:r>
      <w:r w:rsidR="004945C3" w:rsidRPr="006F6CD7">
        <w:rPr>
          <w:color w:val="000000"/>
          <w:szCs w:val="24"/>
        </w:rPr>
        <w:t xml:space="preserve"> zusammen</w:t>
      </w:r>
      <w:r w:rsidR="005002E7" w:rsidRPr="006F6CD7">
        <w:rPr>
          <w:color w:val="000000"/>
          <w:szCs w:val="24"/>
        </w:rPr>
        <w:t xml:space="preserve">, </w:t>
      </w:r>
      <w:r w:rsidR="004945C3" w:rsidRPr="006F6CD7">
        <w:rPr>
          <w:color w:val="000000"/>
          <w:szCs w:val="24"/>
        </w:rPr>
        <w:t>ist eine gemeinsame Infrastruktur unerlässlich.</w:t>
      </w:r>
      <w:r w:rsidR="005002E7" w:rsidRPr="006F6CD7">
        <w:rPr>
          <w:color w:val="000000"/>
          <w:szCs w:val="24"/>
        </w:rPr>
        <w:t xml:space="preserve"> </w:t>
      </w:r>
      <w:bookmarkStart w:id="126" w:name="_CTVK002385ee27ce22d46d1a7eca7411c7c4dab"/>
      <w:r w:rsidR="007F448F">
        <w:rPr>
          <w:szCs w:val="24"/>
        </w:rPr>
        <w:t>„</w:t>
      </w:r>
      <w:r w:rsidR="005002E7" w:rsidRPr="006F6CD7">
        <w:rPr>
          <w:szCs w:val="24"/>
        </w:rPr>
        <w:t xml:space="preserve">Es sollen möglichst alle gleichzeitig an dem Projekt arbeiten können und dieses sollte auch über eine größere Distanz möglich sein. </w:t>
      </w:r>
      <w:r w:rsidR="005002E7" w:rsidRPr="00030EA5">
        <w:rPr>
          <w:szCs w:val="24"/>
        </w:rPr>
        <w:t>Für solche kollaborativen Arbeiten eignen sich Wikis</w:t>
      </w:r>
      <w:bookmarkEnd w:id="126"/>
      <w:r w:rsidR="007F448F">
        <w:rPr>
          <w:szCs w:val="24"/>
        </w:rPr>
        <w:t>.</w:t>
      </w:r>
      <w:r w:rsidR="005002E7" w:rsidRPr="00030EA5">
        <w:rPr>
          <w:szCs w:val="24"/>
        </w:rPr>
        <w:t xml:space="preserve">” </w:t>
      </w:r>
      <w:r w:rsidR="004945C3" w:rsidRPr="006F6CD7">
        <w:rPr>
          <w:color w:val="000000"/>
          <w:szCs w:val="24"/>
        </w:rPr>
        <w:t xml:space="preserve"> </w:t>
      </w:r>
      <w:r w:rsidR="004945C3" w:rsidRPr="005002E7">
        <w:t>E</w:t>
      </w:r>
      <w:r w:rsidR="004945C3" w:rsidRPr="006F6CD7">
        <w:rPr>
          <w:color w:val="000000"/>
          <w:szCs w:val="24"/>
        </w:rPr>
        <w:t xml:space="preserve">ine </w:t>
      </w:r>
      <w:r w:rsidR="00CE2A70" w:rsidRPr="006F6CD7">
        <w:rPr>
          <w:color w:val="000000"/>
          <w:szCs w:val="24"/>
        </w:rPr>
        <w:t>g</w:t>
      </w:r>
      <w:r w:rsidR="004945C3" w:rsidRPr="006F6CD7">
        <w:rPr>
          <w:color w:val="000000"/>
          <w:szCs w:val="24"/>
        </w:rPr>
        <w:t>rundlegende Eigenschaft von Wikis ist es Wissen zu dokumentieren und bereitzustellen.</w:t>
      </w:r>
      <w:r w:rsidR="009E2E26" w:rsidRPr="006F6CD7">
        <w:rPr>
          <w:color w:val="000000"/>
          <w:szCs w:val="24"/>
        </w:rPr>
        <w:t xml:space="preserve"> Um diese Aufgabe zu erfüllen kann </w:t>
      </w:r>
      <w:bookmarkStart w:id="127" w:name="_CTVK001a26d8de2467d485686f678f6543146f2"/>
      <w:r w:rsidR="007F448F">
        <w:rPr>
          <w:color w:val="000000"/>
          <w:szCs w:val="24"/>
        </w:rPr>
        <w:t>„</w:t>
      </w:r>
      <w:bookmarkStart w:id="128" w:name="_CTVK002a26d8de2467d485686f678f6543146f2"/>
      <w:bookmarkEnd w:id="127"/>
      <w:r w:rsidR="00293276" w:rsidRPr="006F6CD7">
        <w:rPr>
          <w:color w:val="000000"/>
          <w:szCs w:val="24"/>
        </w:rPr>
        <w:t xml:space="preserve">wie auf anderen Seiten im World Wide Web </w:t>
      </w:r>
      <w:r w:rsidR="00CE2A70" w:rsidRPr="006F6CD7">
        <w:rPr>
          <w:color w:val="000000"/>
          <w:szCs w:val="24"/>
        </w:rPr>
        <w:t>[…]</w:t>
      </w:r>
      <w:r w:rsidR="00293276" w:rsidRPr="006F6CD7">
        <w:rPr>
          <w:color w:val="000000"/>
          <w:szCs w:val="24"/>
        </w:rPr>
        <w:t xml:space="preserve"> auch in Wiki-Artikeln Text mit Bild-, Ton- und Videodateien kombiniert </w:t>
      </w:r>
      <w:bookmarkEnd w:id="128"/>
      <w:r w:rsidR="00CE2A70" w:rsidRPr="006F6CD7">
        <w:rPr>
          <w:color w:val="000000"/>
          <w:szCs w:val="24"/>
        </w:rPr>
        <w:t>werden”</w:t>
      </w:r>
      <w:r w:rsidR="00293276" w:rsidRPr="006F6CD7">
        <w:rPr>
          <w:color w:val="000000"/>
          <w:szCs w:val="24"/>
        </w:rPr>
        <w:t xml:space="preserve"> </w:t>
      </w:r>
      <w:sdt>
        <w:sdtPr>
          <w:rPr>
            <w:color w:val="000000"/>
            <w:szCs w:val="24"/>
            <w:lang w:val="en-US"/>
          </w:rPr>
          <w:alias w:val="To edit, see citavi.com/edit"/>
          <w:tag w:val="CitaviPlaceholder#03fd3c5e-6b16-479c-8058-f0e1f275526a"/>
          <w:id w:val="-358741766"/>
          <w:placeholder>
            <w:docPart w:val="DefaultPlaceholder_-1854013440"/>
          </w:placeholder>
        </w:sdtPr>
        <w:sdtContent>
          <w:r w:rsidR="00293276" w:rsidRPr="00293276">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I2ZDhkZTItNDY3ZC00ODU2LTg2ZjYtNzhmNjU0MzE0NmYyIiwiSWQiOiI1MTUwYjhjMi03YmQzLTRiZWQtYTYyYy0yOWE4MzY2M2Q2Z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iLCJTdGFydFBhZ2UiOnsiJGlkIjoiNSIsIiR0eXBlIjoiU3dpc3NBY2FkZW1pYy5QYWdlTnVtYmVyLCBTd2lzc0FjYWRlbWljIiwiSXNGdWxseU51bWVyaWMiOnRydWUsIk51bWJlciI6MywiTnVtYmVyaW5nVHlwZSI6MCwiTnVtZXJhbFN5c3RlbSI6MCwiT3JpZ2luYWxTdHJpbmciOiIzIiwiUHJldHR5U3RyaW5nIjoiM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C0yOVQxNTowMzo0Ny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MpIn1dfSwiVGFnIjoiQ2l0YXZpUGxhY2Vob2xkZXIjMDNmZDNjNWUtNmIxNi00NzljLTgwNTgtZjBlMWYyNzU1MjZhIiwiVGV4dCI6IihCZWnDn3dlbmdlciB1bmQgU3RvcnJlciAyMDEwLCBTLiAzKSIsIldBSVZlcnNpb24iOiI2LjUuMC4wIn0=}</w:instrText>
          </w:r>
          <w:r w:rsidR="00293276" w:rsidRPr="00293276">
            <w:rPr>
              <w:color w:val="000000"/>
              <w:szCs w:val="24"/>
              <w:lang w:val="en-US"/>
            </w:rPr>
            <w:fldChar w:fldCharType="separate"/>
          </w:r>
          <w:r w:rsidR="00572B76" w:rsidRPr="006F6CD7">
            <w:rPr>
              <w:color w:val="000000"/>
              <w:szCs w:val="24"/>
            </w:rPr>
            <w:t>(Beißwenger und Storrer 2010, S. 3)</w:t>
          </w:r>
          <w:r w:rsidR="00293276" w:rsidRPr="00293276">
            <w:rPr>
              <w:color w:val="000000"/>
              <w:szCs w:val="24"/>
              <w:lang w:val="en-US"/>
            </w:rPr>
            <w:fldChar w:fldCharType="end"/>
          </w:r>
        </w:sdtContent>
      </w:sdt>
      <w:bookmarkStart w:id="129" w:name="_CTVK00151761aec687b4408aee833ca381fb592"/>
      <w:r w:rsidR="00CE2A70" w:rsidRPr="006F6CD7">
        <w:rPr>
          <w:color w:val="000000"/>
          <w:szCs w:val="24"/>
        </w:rPr>
        <w:t>.</w:t>
      </w:r>
    </w:p>
    <w:p w14:paraId="44D71524" w14:textId="77BF57EF" w:rsidR="009E2E26" w:rsidRPr="00030EA5" w:rsidRDefault="007F448F" w:rsidP="00293276">
      <w:pPr>
        <w:spacing w:line="360" w:lineRule="auto"/>
        <w:jc w:val="both"/>
        <w:rPr>
          <w:color w:val="000000"/>
          <w:szCs w:val="24"/>
        </w:rPr>
      </w:pPr>
      <w:r>
        <w:rPr>
          <w:color w:val="000000"/>
          <w:szCs w:val="24"/>
        </w:rPr>
        <w:t>„</w:t>
      </w:r>
      <w:r w:rsidR="00293276" w:rsidRPr="006F6CD7">
        <w:rPr>
          <w:color w:val="000000"/>
          <w:szCs w:val="24"/>
        </w:rPr>
        <w:t xml:space="preserve">Ein prominentes Wiki-System </w:t>
      </w:r>
      <w:r w:rsidR="00CE2A70" w:rsidRPr="006F6CD7">
        <w:rPr>
          <w:color w:val="000000"/>
          <w:szCs w:val="24"/>
        </w:rPr>
        <w:t>für</w:t>
      </w:r>
      <w:r w:rsidR="00293276" w:rsidRPr="006F6CD7">
        <w:rPr>
          <w:color w:val="000000"/>
          <w:szCs w:val="24"/>
        </w:rPr>
        <w:t xml:space="preserve"> kollaborativ aufgebaute Online-Enzyklopädie</w:t>
      </w:r>
      <w:r w:rsidR="00CE2A70" w:rsidRPr="006F6CD7">
        <w:rPr>
          <w:color w:val="000000"/>
          <w:szCs w:val="24"/>
        </w:rPr>
        <w:t>n</w:t>
      </w:r>
      <w:r w:rsidR="00293276" w:rsidRPr="006F6CD7">
        <w:rPr>
          <w:color w:val="000000"/>
          <w:szCs w:val="24"/>
        </w:rPr>
        <w:t xml:space="preserve"> ist MediaWiki, das als freie Software unter Wikipedia http://www.mediawiki.org verfügbar ist und mit dem auch das sicherlich bekannteste Wiki-Projekt, (http://www.wikipedia.org/) verwaltet wird</w:t>
      </w:r>
      <w:bookmarkEnd w:id="129"/>
      <w:r w:rsidR="005002E7" w:rsidRPr="006F6CD7">
        <w:rPr>
          <w:color w:val="000000"/>
          <w:szCs w:val="24"/>
        </w:rPr>
        <w:t>”</w:t>
      </w:r>
      <w:r w:rsidR="00293276" w:rsidRPr="006F6CD7">
        <w:rPr>
          <w:color w:val="000000"/>
          <w:szCs w:val="24"/>
        </w:rPr>
        <w:t xml:space="preserve"> </w:t>
      </w:r>
      <w:sdt>
        <w:sdtPr>
          <w:rPr>
            <w:color w:val="000000"/>
            <w:szCs w:val="24"/>
            <w:lang w:val="en-US"/>
          </w:rPr>
          <w:alias w:val="To edit, see citavi.com/edit"/>
          <w:tag w:val="CitaviPlaceholder#b95c04d8-c514-42b7-bd31-376cce4ed921"/>
          <w:id w:val="-1066327384"/>
          <w:placeholder>
            <w:docPart w:val="DefaultPlaceholder_-1854013440"/>
          </w:placeholder>
        </w:sdtPr>
        <w:sdtContent>
          <w:r w:rsidR="00293276" w:rsidRPr="00293276">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3NjFhZWMtNjg3Yi00NDA4LWFlZTgtMzNjYTM4MWZiNTkyIiwiSWQiOiIyNDg3N2Q1MC02MmY4LTQ2NzUtOTU3Ni00MjUwNTNkMTE0M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C0yOVQxNTowMzo0Ny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IpIn1dfSwiVGFnIjoiQ2l0YXZpUGxhY2Vob2xkZXIjYjk1YzA0ZDgtYzUxNC00MmI3LWJkMzEtMzc2Y2NlNGVkOTIxIiwiVGV4dCI6IihCZWnDn3dlbmdlciB1bmQgU3RvcnJlciAyMDEwLCBTLiAyKSIsIldBSVZlcnNpb24iOiI2LjUuMC4wIn0=}</w:instrText>
          </w:r>
          <w:r w:rsidR="00293276" w:rsidRPr="00293276">
            <w:rPr>
              <w:color w:val="000000"/>
              <w:szCs w:val="24"/>
              <w:lang w:val="en-US"/>
            </w:rPr>
            <w:fldChar w:fldCharType="separate"/>
          </w:r>
          <w:r w:rsidR="00572B76" w:rsidRPr="006F6CD7">
            <w:rPr>
              <w:color w:val="000000"/>
              <w:szCs w:val="24"/>
            </w:rPr>
            <w:t>(Beißwenger und Storrer 2010, S. 2)</w:t>
          </w:r>
          <w:r w:rsidR="00293276" w:rsidRPr="00293276">
            <w:rPr>
              <w:color w:val="000000"/>
              <w:szCs w:val="24"/>
              <w:lang w:val="en-US"/>
            </w:rPr>
            <w:fldChar w:fldCharType="end"/>
          </w:r>
        </w:sdtContent>
      </w:sdt>
      <w:r w:rsidR="00293276" w:rsidRPr="006F6CD7">
        <w:rPr>
          <w:color w:val="000000"/>
          <w:szCs w:val="24"/>
        </w:rPr>
        <w:t>. Dabei hat MediaWiki grundsätzlich keine Monopolstellung</w:t>
      </w:r>
      <w:r w:rsidR="002D4203" w:rsidRPr="006F6CD7">
        <w:rPr>
          <w:color w:val="000000"/>
          <w:szCs w:val="24"/>
        </w:rPr>
        <w:t xml:space="preserve"> für Wiki-Lösungen. Die Dienstleistung eines Wikis ist in der heutigen Kommunikation derartig essenziel, sodas</w:t>
      </w:r>
      <w:r w:rsidR="00CE2A70" w:rsidRPr="006F6CD7">
        <w:rPr>
          <w:color w:val="000000"/>
          <w:szCs w:val="24"/>
        </w:rPr>
        <w:t>s</w:t>
      </w:r>
      <w:r w:rsidR="002D4203" w:rsidRPr="006F6CD7">
        <w:rPr>
          <w:color w:val="000000"/>
          <w:szCs w:val="24"/>
        </w:rPr>
        <w:t xml:space="preserve"> diese Technologien bereits in Plat</w:t>
      </w:r>
      <w:r w:rsidR="00CE2A70" w:rsidRPr="006F6CD7">
        <w:rPr>
          <w:color w:val="000000"/>
          <w:szCs w:val="24"/>
        </w:rPr>
        <w:t>t</w:t>
      </w:r>
      <w:r w:rsidR="002D4203" w:rsidRPr="006F6CD7">
        <w:rPr>
          <w:color w:val="000000"/>
          <w:szCs w:val="24"/>
        </w:rPr>
        <w:t>fo</w:t>
      </w:r>
      <w:r w:rsidR="00CE2A70" w:rsidRPr="006F6CD7">
        <w:rPr>
          <w:color w:val="000000"/>
          <w:szCs w:val="24"/>
        </w:rPr>
        <w:t>r</w:t>
      </w:r>
      <w:r w:rsidR="002D4203" w:rsidRPr="006F6CD7">
        <w:rPr>
          <w:color w:val="000000"/>
          <w:szCs w:val="24"/>
        </w:rPr>
        <w:t>men mit integriert werden</w:t>
      </w:r>
      <w:r w:rsidR="00386146" w:rsidRPr="006F6CD7">
        <w:rPr>
          <w:color w:val="000000"/>
          <w:szCs w:val="24"/>
        </w:rPr>
        <w:t xml:space="preserve">. </w:t>
      </w:r>
      <w:bookmarkStart w:id="130" w:name="_CTVK001eeee43062e104bbaa93655522009ba2e"/>
      <w:r w:rsidR="005002E7">
        <w:rPr>
          <w:color w:val="000000"/>
          <w:szCs w:val="24"/>
          <w:lang w:val="en-US"/>
        </w:rPr>
        <w:t xml:space="preserve">So werden </w:t>
      </w:r>
      <w:r w:rsidR="00D44FB0">
        <w:rPr>
          <w:color w:val="000000"/>
          <w:szCs w:val="24"/>
          <w:lang w:val="en-US"/>
        </w:rPr>
        <w:t>W</w:t>
      </w:r>
      <w:r w:rsidR="005002E7">
        <w:rPr>
          <w:color w:val="000000"/>
          <w:szCs w:val="24"/>
          <w:lang w:val="en-US"/>
        </w:rPr>
        <w:t>ikis in andere Dokument</w:t>
      </w:r>
      <w:r>
        <w:rPr>
          <w:color w:val="000000"/>
          <w:szCs w:val="24"/>
          <w:lang w:val="en-US"/>
        </w:rPr>
        <w:t>at</w:t>
      </w:r>
      <w:r w:rsidR="005002E7">
        <w:rPr>
          <w:color w:val="000000"/>
          <w:szCs w:val="24"/>
          <w:lang w:val="en-US"/>
        </w:rPr>
        <w:t>ions</w:t>
      </w:r>
      <w:r>
        <w:rPr>
          <w:color w:val="000000"/>
          <w:szCs w:val="24"/>
          <w:lang w:val="en-US"/>
        </w:rPr>
        <w:t>-</w:t>
      </w:r>
      <w:r w:rsidR="005002E7">
        <w:rPr>
          <w:color w:val="000000"/>
          <w:szCs w:val="24"/>
          <w:lang w:val="en-US"/>
        </w:rPr>
        <w:t xml:space="preserve"> und Kolaborationstools integriert. </w:t>
      </w:r>
      <w:r>
        <w:rPr>
          <w:color w:val="000000"/>
          <w:szCs w:val="24"/>
          <w:lang w:val="en-US"/>
        </w:rPr>
        <w:t>“</w:t>
      </w:r>
      <w:r w:rsidR="005002E7">
        <w:rPr>
          <w:color w:val="000000"/>
          <w:szCs w:val="24"/>
          <w:lang w:val="en-US"/>
        </w:rPr>
        <w:t>The GitHub social coding site is a developer-friendly environment integrating many functionalities, including wiki, issue tracking, and code review</w:t>
      </w:r>
      <w:bookmarkEnd w:id="130"/>
      <w:r w:rsidR="005002E7">
        <w:rPr>
          <w:color w:val="000000"/>
          <w:szCs w:val="24"/>
          <w:lang w:val="en-US"/>
        </w:rPr>
        <w:t xml:space="preserve">” </w:t>
      </w:r>
      <w:sdt>
        <w:sdtPr>
          <w:rPr>
            <w:color w:val="000000"/>
            <w:szCs w:val="24"/>
            <w:lang w:val="en-US"/>
          </w:rPr>
          <w:alias w:val="To edit, see citavi.com/edit"/>
          <w:tag w:val="CitaviPlaceholder#d7314cd1-3551-4b29-b584-fa0ef4fd44fe"/>
          <w:id w:val="-202796304"/>
          <w:placeholder>
            <w:docPart w:val="DefaultPlaceholder_-1854013440"/>
          </w:placeholder>
        </w:sdtPr>
        <w:sdtContent>
          <w:r w:rsidR="005002E7">
            <w:rPr>
              <w:noProof/>
              <w:color w:val="000000"/>
              <w:szCs w:val="24"/>
              <w:lang w:val="en-US"/>
            </w:rPr>
            <w:fldChar w:fldCharType="begin"/>
          </w:r>
          <w:r w:rsidR="005002E7">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VlZTQzMDYtMmUxMC00YmJhLWE5MzYtNTU1MjIwMDliYTJlIiwiSWQiOiIwYTdhMzZkOC1kNTkzLTRhYzEtYWQ2Zi05ZTNkM2M3MzlkMjYiLCJSYW5nZUxlbmd0aCI6MjIsIlJlZmVyZW5jZUlkIjoiN2YyMTQ3YTEtZGE0ZC00ODU3LWExYjctNTA1ODQxN2NhNGR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DU01SLjIwMTMuNDEiLCJVcmlTdHJpbmciOiJodHRwczovL2RvaS5vcmcvMTAuMTEwOS9DU01SLjIwMTMuN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</w:instrText>
          </w:r>
          <w:r w:rsidR="005002E7" w:rsidRPr="003F705C">
            <w:rPr>
              <w:noProof/>
              <w:color w:val="000000"/>
              <w:szCs w:val="24"/>
            </w:rPr>
            <w:instrText>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}</w:instrText>
          </w:r>
          <w:r w:rsidR="005002E7">
            <w:rPr>
              <w:noProof/>
              <w:color w:val="000000"/>
              <w:szCs w:val="24"/>
              <w:lang w:val="en-US"/>
            </w:rPr>
            <w:fldChar w:fldCharType="separate"/>
          </w:r>
          <w:r w:rsidR="005002E7" w:rsidRPr="007C0BB4">
            <w:rPr>
              <w:noProof/>
              <w:color w:val="000000"/>
              <w:szCs w:val="24"/>
            </w:rPr>
            <w:t>(F. Thung et al. 2013</w:t>
          </w:r>
          <w:r w:rsidR="00030EA5">
            <w:rPr>
              <w:noProof/>
              <w:color w:val="000000"/>
              <w:szCs w:val="24"/>
            </w:rPr>
            <w:t>, S.323</w:t>
          </w:r>
          <w:r w:rsidR="005002E7" w:rsidRPr="007C0BB4">
            <w:rPr>
              <w:noProof/>
              <w:color w:val="000000"/>
              <w:szCs w:val="24"/>
            </w:rPr>
            <w:t>)</w:t>
          </w:r>
          <w:r w:rsidR="005002E7">
            <w:rPr>
              <w:noProof/>
              <w:color w:val="000000"/>
              <w:szCs w:val="24"/>
              <w:lang w:val="en-US"/>
            </w:rPr>
            <w:fldChar w:fldCharType="end"/>
          </w:r>
          <w:r w:rsidR="005002E7" w:rsidRPr="007C0BB4">
            <w:rPr>
              <w:color w:val="000000"/>
              <w:szCs w:val="24"/>
            </w:rPr>
            <w:t>.</w:t>
          </w:r>
        </w:sdtContent>
      </w:sdt>
    </w:p>
    <w:p w14:paraId="0A52E145" w14:textId="0DC879D0" w:rsidR="00041A43" w:rsidRPr="00030EA5" w:rsidRDefault="00041A43" w:rsidP="00041A43">
      <w:pPr>
        <w:pStyle w:val="berschrift3"/>
        <w:rPr>
          <w:lang w:val="de-DE"/>
        </w:rPr>
      </w:pPr>
      <w:bookmarkStart w:id="131" w:name="_Toc54890512"/>
      <w:bookmarkStart w:id="132" w:name="_Toc58228395"/>
      <w:bookmarkEnd w:id="124"/>
      <w:bookmarkEnd w:id="125"/>
      <w:r w:rsidRPr="00030EA5">
        <w:rPr>
          <w:lang w:val="de-DE"/>
        </w:rPr>
        <w:t>W</w:t>
      </w:r>
      <w:bookmarkStart w:id="133" w:name="_CTVC00136b35e16c2ce4730be256a67fccc83bf"/>
      <w:r w:rsidRPr="00030EA5">
        <w:rPr>
          <w:lang w:val="de-DE"/>
        </w:rPr>
        <w:t>ebblogs und Journale</w:t>
      </w:r>
      <w:bookmarkEnd w:id="131"/>
      <w:bookmarkEnd w:id="132"/>
      <w:bookmarkEnd w:id="133"/>
    </w:p>
    <w:p w14:paraId="2898C9B8" w14:textId="3F76AB4D" w:rsidR="000A31F7" w:rsidRPr="006F6CD7" w:rsidRDefault="00154FF9" w:rsidP="00A91A19">
      <w:pPr>
        <w:spacing w:line="360" w:lineRule="auto"/>
        <w:jc w:val="both"/>
        <w:rPr>
          <w:color w:val="000000"/>
          <w:szCs w:val="24"/>
        </w:rPr>
      </w:pPr>
      <w:r>
        <w:rPr>
          <w:color w:val="000000"/>
          <w:szCs w:val="24"/>
        </w:rPr>
        <w:t>„</w:t>
      </w:r>
      <w:r w:rsidR="00B759A9" w:rsidRPr="006F6CD7">
        <w:rPr>
          <w:color w:val="000000"/>
          <w:szCs w:val="24"/>
        </w:rPr>
        <w:t xml:space="preserve">Weblogs (oder kurz Blogs)  sind  regelmäßig  aktualisierte  Webseiten,  die  bestimmte  Inhalte  in  umgekehrt  chronologischer  Reihenfolge  darstellen  und  üblicherweise  durch  Verweise  und  Kommentare  untereinander  sowie  mit  an-deren  Online-Quellen  verbunden  sind.  Dabei  kombiniert  ihre  spezifische  Kommunikations-architektur  Elemente  der  persönlichen  Homepage  und  des  </w:t>
      </w:r>
      <w:r w:rsidR="00B759A9" w:rsidRPr="006F6CD7">
        <w:rPr>
          <w:color w:val="000000"/>
          <w:szCs w:val="24"/>
        </w:rPr>
        <w:lastRenderedPageBreak/>
        <w:t xml:space="preserve">Diskussionsforums,  was  ein  dicht  gespanntes  Netzwerk  von  hypertextuellen  und  sozialen  Verknüpfungen  ermöglicht,  die  man  auch als „Blogosphäre“ bezeichnet” </w:t>
      </w:r>
      <w:sdt>
        <w:sdtPr>
          <w:rPr>
            <w:color w:val="000000"/>
            <w:szCs w:val="24"/>
            <w:lang w:val="en-US"/>
          </w:rPr>
          <w:alias w:val="To edit, see citavi.com/edit"/>
          <w:tag w:val="CitaviPlaceholder#805b8629-c2fd-42fa-9c87-e2de35f63561"/>
          <w:id w:val="574635015"/>
          <w:placeholder>
            <w:docPart w:val="DefaultPlaceholder_-1854013440"/>
          </w:placeholder>
        </w:sdtPr>
        <w:sdtContent>
          <w:r w:rsidR="00B759A9">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5YWNlODMtMTg5OC00NzU4LTg0ZWUtZDZmZGM2NTJmMmU3IiwiSWQiOiJkMTY3OWNiNC1lOTMwLTQ5MmQtYmY5Zi0wMjA5NjIzMzM3MmUiLCJSYW5nZUxlbmd0aCI6MjEsIlJlZmVyZW5jZUlkIjoiNTA5NjEzMWEtYzhhZC00MzdjLTljNzAtZjZiZGZiZTRlNTE3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}</w:instrText>
          </w:r>
          <w:r w:rsidR="00B759A9">
            <w:rPr>
              <w:noProof/>
              <w:color w:val="000000"/>
              <w:szCs w:val="24"/>
              <w:lang w:val="en-US"/>
            </w:rPr>
            <w:fldChar w:fldCharType="separate"/>
          </w:r>
          <w:r w:rsidR="00B759A9" w:rsidRPr="006F6CD7">
            <w:rPr>
              <w:noProof/>
              <w:color w:val="000000"/>
              <w:szCs w:val="24"/>
            </w:rPr>
            <w:t>(Schmidt et al. 2005</w:t>
          </w:r>
          <w:r w:rsidR="00CE26E8">
            <w:rPr>
              <w:noProof/>
              <w:color w:val="000000"/>
              <w:szCs w:val="24"/>
            </w:rPr>
            <w:t>, S.1</w:t>
          </w:r>
          <w:r w:rsidR="00B759A9" w:rsidRPr="006F6CD7">
            <w:rPr>
              <w:noProof/>
              <w:color w:val="000000"/>
              <w:szCs w:val="24"/>
            </w:rPr>
            <w:t>)</w:t>
          </w:r>
          <w:r w:rsidR="00B759A9">
            <w:rPr>
              <w:noProof/>
              <w:color w:val="000000"/>
              <w:szCs w:val="24"/>
              <w:lang w:val="en-US"/>
            </w:rPr>
            <w:fldChar w:fldCharType="end"/>
          </w:r>
          <w:r w:rsidR="00B759A9" w:rsidRPr="006F6CD7">
            <w:rPr>
              <w:noProof/>
              <w:color w:val="000000"/>
              <w:szCs w:val="24"/>
            </w:rPr>
            <w:t>.</w:t>
          </w:r>
        </w:sdtContent>
      </w:sdt>
      <w:bookmarkStart w:id="134" w:name="_CTVK001c02dd52815d24a1291acd08a4d129285"/>
      <w:r w:rsidR="00B759A9" w:rsidRPr="006F6CD7">
        <w:rPr>
          <w:color w:val="000000"/>
          <w:szCs w:val="24"/>
        </w:rPr>
        <w:t xml:space="preserve"> </w:t>
      </w:r>
      <w:r w:rsidR="000A31F7" w:rsidRPr="006F6CD7">
        <w:rPr>
          <w:color w:val="000000"/>
          <w:szCs w:val="24"/>
        </w:rPr>
        <w:t>Über diese Architektur fördern Blogs im speziellen den informelle</w:t>
      </w:r>
      <w:r>
        <w:rPr>
          <w:color w:val="000000"/>
          <w:szCs w:val="24"/>
        </w:rPr>
        <w:t>n</w:t>
      </w:r>
      <w:r w:rsidR="000A31F7" w:rsidRPr="006F6CD7">
        <w:rPr>
          <w:color w:val="000000"/>
          <w:szCs w:val="24"/>
        </w:rPr>
        <w:t xml:space="preserve"> fachinternen Austausch zwischen Wissenschaftlern. </w:t>
      </w:r>
      <w:r>
        <w:rPr>
          <w:color w:val="000000"/>
          <w:szCs w:val="24"/>
        </w:rPr>
        <w:t>„</w:t>
      </w:r>
      <w:r w:rsidR="00041A43" w:rsidRPr="00B759A9">
        <w:t>B</w:t>
      </w:r>
      <w:r w:rsidR="00041A43" w:rsidRPr="00A91A19">
        <w:rPr>
          <w:color w:val="000000"/>
          <w:szCs w:val="24"/>
        </w:rPr>
        <w:t xml:space="preserve">logeinträge können kommentiert </w:t>
      </w:r>
      <w:r w:rsidR="00CE2A70" w:rsidRPr="00A91A19">
        <w:rPr>
          <w:color w:val="000000"/>
          <w:szCs w:val="24"/>
        </w:rPr>
        <w:t>werden, wodurch oft rege Diskussionen</w:t>
      </w:r>
      <w:r w:rsidR="00041A43" w:rsidRPr="00A91A19">
        <w:rPr>
          <w:color w:val="000000"/>
          <w:szCs w:val="24"/>
        </w:rPr>
        <w:t xml:space="preserve"> entstehen</w:t>
      </w:r>
      <w:bookmarkEnd w:id="134"/>
      <w:r w:rsidR="00B759A9" w:rsidRPr="00A91A19">
        <w:rPr>
          <w:color w:val="000000"/>
          <w:szCs w:val="24"/>
        </w:rPr>
        <w:t>”</w:t>
      </w:r>
      <w:r w:rsidR="00041A43" w:rsidRPr="00A91A19">
        <w:rPr>
          <w:color w:val="000000"/>
          <w:szCs w:val="24"/>
        </w:rPr>
        <w:t xml:space="preserve"> </w:t>
      </w:r>
      <w:sdt>
        <w:sdtPr>
          <w:rPr>
            <w:color w:val="000000"/>
            <w:szCs w:val="24"/>
            <w:lang w:val="en-US"/>
          </w:rPr>
          <w:alias w:val="To edit, see citavi.com/edit"/>
          <w:tag w:val="CitaviPlaceholder#af1e6f3e-6f95-4422-800f-2798b196a3b2"/>
          <w:id w:val="2132439163"/>
          <w:placeholder>
            <w:docPart w:val="DefaultPlaceholder_-1854013440"/>
          </w:placeholder>
        </w:sdtPr>
        <w:sdtContent>
          <w:r w:rsidR="00041A43" w:rsidRPr="00657ADB">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yZGQ1MjgtMTVkMi00YTEyLTkxYWMtZDA4YTRkMTI5Mjg1IiwiSWQiOiIxZGExM2FlNC0xMTgxLTRhMmUtYjBhZi1lM2QzM2MyY2M1Nz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YWYxZTZmM2UtNmY5NS00NDIyLTgwMGYtMjc5OGIxOTZhM2IyIiwiVGV4dCI6IihNYXJlZGl0aCBQZXJleiAyMDEwLCBTLiAxMzEpIiwiV0FJVmVyc2lvbiI6IjYuNS4wLjAifQ==}</w:instrText>
          </w:r>
          <w:r w:rsidR="00041A43" w:rsidRPr="00657ADB">
            <w:rPr>
              <w:color w:val="000000"/>
              <w:szCs w:val="24"/>
              <w:lang w:val="en-US"/>
            </w:rPr>
            <w:fldChar w:fldCharType="separate"/>
          </w:r>
          <w:r w:rsidR="00572B76" w:rsidRPr="006F6CD7">
            <w:rPr>
              <w:color w:val="000000"/>
              <w:szCs w:val="24"/>
            </w:rPr>
            <w:t>(Maredith Perez 2010, S. 131)</w:t>
          </w:r>
          <w:r w:rsidR="00041A43" w:rsidRPr="00657ADB">
            <w:rPr>
              <w:color w:val="000000"/>
              <w:szCs w:val="24"/>
              <w:lang w:val="en-US"/>
            </w:rPr>
            <w:fldChar w:fldCharType="end"/>
          </w:r>
        </w:sdtContent>
      </w:sdt>
      <w:r w:rsidR="00B759A9" w:rsidRPr="006F6CD7">
        <w:rPr>
          <w:color w:val="000000"/>
          <w:szCs w:val="24"/>
        </w:rPr>
        <w:t>.</w:t>
      </w:r>
      <w:r w:rsidR="000A31F7" w:rsidRPr="006F6CD7">
        <w:rPr>
          <w:color w:val="000000"/>
          <w:szCs w:val="24"/>
        </w:rPr>
        <w:t xml:space="preserve"> Neben der Diskussionsfunktion </w:t>
      </w:r>
      <w:r>
        <w:rPr>
          <w:color w:val="000000"/>
          <w:szCs w:val="24"/>
        </w:rPr>
        <w:t>„</w:t>
      </w:r>
      <w:bookmarkStart w:id="135" w:name="_CTVK001365f4174caed420193963defe36f711f"/>
      <w:r w:rsidR="000A31F7" w:rsidRPr="006F6CD7">
        <w:rPr>
          <w:color w:val="000000"/>
          <w:szCs w:val="24"/>
        </w:rPr>
        <w:t>ermöglichen Kommentar- und Bewertungsfunktionen Rückmeldungen an den Produzenten und damit den aktiven Austausch zwischen Erzeuger und Konsument</w:t>
      </w:r>
      <w:bookmarkEnd w:id="135"/>
      <w:r w:rsidR="000A31F7" w:rsidRPr="006F6CD7">
        <w:rPr>
          <w:color w:val="000000"/>
          <w:szCs w:val="24"/>
        </w:rPr>
        <w:t xml:space="preserve">” </w:t>
      </w:r>
      <w:sdt>
        <w:sdtPr>
          <w:rPr>
            <w:color w:val="000000"/>
            <w:szCs w:val="24"/>
            <w:lang w:val="en-US"/>
          </w:rPr>
          <w:alias w:val="To edit, see citavi.com/edit"/>
          <w:tag w:val="CitaviPlaceholder#51159660-c54a-4452-a426-7f3c58491d23"/>
          <w:id w:val="-1752190755"/>
          <w:placeholder>
            <w:docPart w:val="CAD8F6DF53E24C04856A8C44545A0086"/>
          </w:placeholder>
        </w:sdtPr>
        <w:sdtContent>
          <w:r w:rsidR="000A31F7">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Y1ZjQxNzQtY2FlZC00MjAxLTkzOTYtM2RlZmUzNmY3MTFmIiwiSWQiOiI2NGI4YWQ0Zi1iYTgxLTRmN2ItOTdjYi00YTcxMTFiMjA5MT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MTE1OTY2MC1jNTRhLTQ0NTItYTQyNi03ZjNjNTg0OTFkMjMiLCJUZXh0IjoiKFZvaWd0IDIwMTIpIiwiV0FJVmVyc2lvbiI6IjYuNS4wLjAifQ==}</w:instrText>
          </w:r>
          <w:r w:rsidR="000A31F7">
            <w:rPr>
              <w:color w:val="000000"/>
              <w:szCs w:val="24"/>
              <w:lang w:val="en-US"/>
            </w:rPr>
            <w:fldChar w:fldCharType="separate"/>
          </w:r>
          <w:r w:rsidR="00572B76" w:rsidRPr="006F6CD7">
            <w:rPr>
              <w:color w:val="000000"/>
              <w:szCs w:val="24"/>
            </w:rPr>
            <w:t>(Voigt 2012</w:t>
          </w:r>
          <w:r w:rsidR="005E277A">
            <w:rPr>
              <w:color w:val="000000"/>
              <w:szCs w:val="24"/>
            </w:rPr>
            <w:t>, S.34</w:t>
          </w:r>
          <w:r w:rsidR="00572B76" w:rsidRPr="006F6CD7">
            <w:rPr>
              <w:color w:val="000000"/>
              <w:szCs w:val="24"/>
            </w:rPr>
            <w:t>)</w:t>
          </w:r>
          <w:r w:rsidR="000A31F7">
            <w:rPr>
              <w:color w:val="000000"/>
              <w:szCs w:val="24"/>
              <w:lang w:val="en-US"/>
            </w:rPr>
            <w:fldChar w:fldCharType="end"/>
          </w:r>
          <w:r w:rsidR="00C07D02" w:rsidRPr="006F6CD7">
            <w:rPr>
              <w:color w:val="000000"/>
              <w:szCs w:val="24"/>
            </w:rPr>
            <w:t>.</w:t>
          </w:r>
        </w:sdtContent>
      </w:sdt>
    </w:p>
    <w:p w14:paraId="087F4D6C" w14:textId="608A8D23" w:rsidR="00041A43" w:rsidRPr="006F6CD7" w:rsidRDefault="00154FF9" w:rsidP="00030EA5">
      <w:pPr>
        <w:spacing w:line="360" w:lineRule="auto"/>
        <w:jc w:val="both"/>
        <w:rPr>
          <w:color w:val="000000"/>
          <w:szCs w:val="24"/>
        </w:rPr>
      </w:pPr>
      <w:bookmarkStart w:id="136" w:name="_CTVK001503513f0d5684725a749f0804530209d"/>
      <w:r>
        <w:rPr>
          <w:color w:val="000000"/>
          <w:szCs w:val="24"/>
        </w:rPr>
        <w:t>„</w:t>
      </w:r>
      <w:r w:rsidR="00041A43" w:rsidRPr="006F6CD7">
        <w:rPr>
          <w:color w:val="000000"/>
          <w:szCs w:val="24"/>
        </w:rPr>
        <w:t>Wissenschaftler, die Blogs befürworten, sehen folgende Vorteile: durch die verbesserte Kommunikation mit anderen, können Wissenschaftler beispielsweise vor einer Publikation durch Diskussionen auf neue Ideen und neue Ansätze gebracht werden</w:t>
      </w:r>
      <w:bookmarkEnd w:id="136"/>
      <w:r w:rsidR="00B759A9" w:rsidRPr="006F6CD7">
        <w:rPr>
          <w:color w:val="000000"/>
          <w:szCs w:val="24"/>
        </w:rPr>
        <w:t>”</w:t>
      </w:r>
      <w:r w:rsidR="00041A43" w:rsidRPr="006F6CD7">
        <w:rPr>
          <w:color w:val="000000"/>
          <w:szCs w:val="24"/>
        </w:rPr>
        <w:t xml:space="preserve"> </w:t>
      </w:r>
      <w:sdt>
        <w:sdtPr>
          <w:rPr>
            <w:color w:val="000000"/>
            <w:szCs w:val="24"/>
            <w:lang w:val="en-US"/>
          </w:rPr>
          <w:alias w:val="To edit, see citavi.com/edit"/>
          <w:tag w:val="CitaviPlaceholder#8634ce0c-a06d-43ea-b6ec-9e371833ee60"/>
          <w:id w:val="-144443913"/>
          <w:placeholder>
            <w:docPart w:val="DefaultPlaceholder_-1854013440"/>
          </w:placeholder>
        </w:sdtPr>
        <w:sdtContent>
          <w:r w:rsidR="00041A43" w:rsidRPr="00657ADB">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zNTEzZjAtZDU2OC00NzI1LWE3NDktZjA4MDQ1MzAyMDlkIiwiSWQiOiJmOGY4Njk0NS1hOGFkLTRkMGMtODY3MC1iMzRjZGM0ZWVlOTU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iIsIlN0YXJ0UGFnZSI6eyIkaWQiOiI1IiwiJHR5cGUiOiJTd2lzc0FjYWRlbWljLlBhZ2VOdW1iZXIsIFN3aXNzQWNhZGVtaWMiLCJJc0Z1bGx5TnVtZXJpYyI6dHJ1ZSwiTnVtYmVyIjoxMzIsIk51bWJlcmluZ1R5cGUiOjAsIk51bWVyYWxTeXN0ZW0iOjAsIk9yaWdpbmFsU3RyaW5nIjoiMTMyIiwiUHJldHR5U3RyaW5nIjoiMTMy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IpIn1dfSwiVGFnIjoiQ2l0YXZpUGxhY2Vob2xkZXIjODYzNGNlMGMtYTA2ZC00M2VhLWI2ZWMtOWUzNzE4MzNlZTYwIiwiVGV4dCI6IihNYXJlZGl0aCBQZXJleiAyMDEwLCBTLiAxMzIpIiwiV0FJVmVyc2lvbiI6IjYuNS4wLjAifQ==}</w:instrText>
          </w:r>
          <w:r w:rsidR="00041A43" w:rsidRPr="00657ADB">
            <w:rPr>
              <w:color w:val="000000"/>
              <w:szCs w:val="24"/>
              <w:lang w:val="en-US"/>
            </w:rPr>
            <w:fldChar w:fldCharType="separate"/>
          </w:r>
          <w:r w:rsidR="00572B76" w:rsidRPr="006F6CD7">
            <w:rPr>
              <w:color w:val="000000"/>
              <w:szCs w:val="24"/>
            </w:rPr>
            <w:t>(Maredith Perez 2010, S. 132)</w:t>
          </w:r>
          <w:r w:rsidR="00041A43" w:rsidRPr="00657ADB">
            <w:rPr>
              <w:color w:val="000000"/>
              <w:szCs w:val="24"/>
              <w:lang w:val="en-US"/>
            </w:rPr>
            <w:fldChar w:fldCharType="end"/>
          </w:r>
          <w:r w:rsidR="000A31F7" w:rsidRPr="006F6CD7">
            <w:rPr>
              <w:color w:val="000000"/>
              <w:szCs w:val="24"/>
            </w:rPr>
            <w:t>.</w:t>
          </w:r>
        </w:sdtContent>
      </w:sdt>
      <w:r w:rsidR="000A31F7" w:rsidRPr="006F6CD7">
        <w:rPr>
          <w:color w:val="000000"/>
          <w:szCs w:val="24"/>
        </w:rPr>
        <w:t xml:space="preserve"> Webblogs werden meist privat von Wissenschaftlern geführt. Um eine entsprechende Infrastr</w:t>
      </w:r>
      <w:r w:rsidR="00C07D02" w:rsidRPr="006F6CD7">
        <w:rPr>
          <w:color w:val="000000"/>
          <w:szCs w:val="24"/>
        </w:rPr>
        <w:t>u</w:t>
      </w:r>
      <w:r w:rsidR="000A31F7" w:rsidRPr="006F6CD7">
        <w:rPr>
          <w:color w:val="000000"/>
          <w:szCs w:val="24"/>
        </w:rPr>
        <w:t xml:space="preserve">ktur für einen Blog bereitzustellen kann auf die </w:t>
      </w:r>
      <w:r w:rsidR="000A2F13" w:rsidRPr="006F6CD7">
        <w:rPr>
          <w:color w:val="000000"/>
          <w:szCs w:val="24"/>
        </w:rPr>
        <w:t>vorgefertigten CMS wie bspw</w:t>
      </w:r>
      <w:r w:rsidR="00C07D02" w:rsidRPr="006F6CD7">
        <w:rPr>
          <w:color w:val="000000"/>
          <w:szCs w:val="24"/>
        </w:rPr>
        <w:t>.</w:t>
      </w:r>
      <w:r w:rsidR="000A2F13" w:rsidRPr="006F6CD7">
        <w:rPr>
          <w:color w:val="000000"/>
          <w:szCs w:val="24"/>
        </w:rPr>
        <w:t xml:space="preserve"> Wordpress als dynamische Infr</w:t>
      </w:r>
      <w:r w:rsidR="00C07D02" w:rsidRPr="006F6CD7">
        <w:rPr>
          <w:color w:val="000000"/>
          <w:szCs w:val="24"/>
        </w:rPr>
        <w:t>a</w:t>
      </w:r>
      <w:r w:rsidR="000A2F13" w:rsidRPr="006F6CD7">
        <w:rPr>
          <w:color w:val="000000"/>
          <w:szCs w:val="24"/>
        </w:rPr>
        <w:t>struktur oder Github-Pages als Host für statische Blog</w:t>
      </w:r>
      <w:r w:rsidR="00C07D02" w:rsidRPr="006F6CD7">
        <w:rPr>
          <w:color w:val="000000"/>
          <w:szCs w:val="24"/>
        </w:rPr>
        <w:t>-</w:t>
      </w:r>
      <w:r w:rsidR="000A2F13" w:rsidRPr="006F6CD7">
        <w:rPr>
          <w:color w:val="000000"/>
          <w:szCs w:val="24"/>
        </w:rPr>
        <w:t xml:space="preserve">Seiten </w:t>
      </w:r>
      <w:r w:rsidR="00F56075">
        <w:rPr>
          <w:color w:val="000000"/>
          <w:szCs w:val="24"/>
        </w:rPr>
        <w:t>verwendet</w:t>
      </w:r>
      <w:r w:rsidR="00F56075" w:rsidRPr="006F6CD7">
        <w:rPr>
          <w:color w:val="000000"/>
          <w:szCs w:val="24"/>
        </w:rPr>
        <w:t xml:space="preserve"> </w:t>
      </w:r>
      <w:r w:rsidR="000A2F13" w:rsidRPr="006F6CD7">
        <w:rPr>
          <w:color w:val="000000"/>
          <w:szCs w:val="24"/>
        </w:rPr>
        <w:t>werden.</w:t>
      </w:r>
    </w:p>
    <w:p w14:paraId="16C9D6D8" w14:textId="77777777" w:rsidR="00DD262E" w:rsidRPr="006F6CD7" w:rsidRDefault="00DD262E" w:rsidP="00657ADB">
      <w:pPr>
        <w:spacing w:line="360" w:lineRule="auto"/>
        <w:jc w:val="both"/>
        <w:rPr>
          <w:color w:val="000000"/>
          <w:szCs w:val="24"/>
        </w:rPr>
      </w:pPr>
    </w:p>
    <w:p w14:paraId="5843CF32" w14:textId="008890FA" w:rsidR="00420DD1" w:rsidRPr="007C0BB4" w:rsidRDefault="00DD262E" w:rsidP="00D44FB0">
      <w:pPr>
        <w:spacing w:line="360" w:lineRule="auto"/>
        <w:jc w:val="both"/>
        <w:rPr>
          <w:color w:val="000000"/>
          <w:szCs w:val="24"/>
        </w:rPr>
      </w:pPr>
      <w:bookmarkStart w:id="137" w:name="_Toc58228396"/>
      <w:r w:rsidRPr="00853BDA">
        <w:rPr>
          <w:rStyle w:val="berschrift3Zchn"/>
        </w:rPr>
        <w:t>GIT – Version Controll Systems</w:t>
      </w:r>
      <w:bookmarkEnd w:id="137"/>
      <w:r w:rsidRPr="00A37266">
        <w:rPr>
          <w:rFonts w:asciiTheme="majorHAnsi" w:eastAsiaTheme="majorEastAsia" w:hAnsiTheme="majorHAnsi" w:cstheme="majorBidi"/>
          <w:color w:val="1F3763" w:themeColor="accent1" w:themeShade="7F"/>
          <w:sz w:val="24"/>
          <w:szCs w:val="24"/>
        </w:rPr>
        <w:tab/>
      </w:r>
      <w:r>
        <w:br/>
      </w:r>
      <w:bookmarkStart w:id="138" w:name="_CTVK0011d25b9c061d9497ab46ef3708081c305"/>
      <w:r w:rsidR="00F56075">
        <w:rPr>
          <w:color w:val="000000"/>
          <w:szCs w:val="24"/>
        </w:rPr>
        <w:t>„</w:t>
      </w:r>
      <w:r w:rsidRPr="006F6CD7">
        <w:rPr>
          <w:color w:val="000000"/>
          <w:szCs w:val="24"/>
        </w:rPr>
        <w:t>Bei Git handelt es sich um ein Open Source Versionskontrollsystem. Versionskontrollsysteme (kurz: VCS) speichern die Änderungen an einer oder mehrere</w:t>
      </w:r>
      <w:r w:rsidR="00F56075">
        <w:rPr>
          <w:color w:val="000000"/>
          <w:szCs w:val="24"/>
        </w:rPr>
        <w:t xml:space="preserve"> </w:t>
      </w:r>
      <w:r w:rsidRPr="006F6CD7">
        <w:rPr>
          <w:color w:val="000000"/>
          <w:szCs w:val="24"/>
        </w:rPr>
        <w:t>Dateien, die im Laufe der Zeit gemacht werden und ermöglichen es dem Benutzer, eine Datei in eine ältere Version zurückzuversetzen. Dies funktioniert prinzipiell mit allen Arten von Dateien, egal ob es sich dabei um den Quellcode eines Programmes oder um Bilddateien in der Bildbearbeitung handelt</w:t>
      </w:r>
      <w:bookmarkEnd w:id="138"/>
      <w:r w:rsidR="001C56D2" w:rsidRPr="006F6CD7">
        <w:rPr>
          <w:color w:val="000000"/>
          <w:szCs w:val="24"/>
        </w:rPr>
        <w:t>”</w:t>
      </w:r>
      <w:r w:rsidRPr="006F6CD7">
        <w:rPr>
          <w:color w:val="000000"/>
          <w:szCs w:val="24"/>
        </w:rPr>
        <w:t xml:space="preserve"> </w:t>
      </w:r>
      <w:sdt>
        <w:sdtPr>
          <w:rPr>
            <w:color w:val="000000"/>
            <w:szCs w:val="24"/>
            <w:lang w:val="en-US"/>
          </w:rPr>
          <w:alias w:val="To edit, see citavi.com/edit"/>
          <w:tag w:val="CitaviPlaceholder#1b634797-5355-4c1d-b5fe-4bafe43fa949"/>
          <w:id w:val="1385672315"/>
          <w:placeholder>
            <w:docPart w:val="2DBEF96904D242E6A745273E07AA2C82"/>
          </w:placeholder>
        </w:sdtPr>
        <w:sdtContent>
          <w:r w:rsidRPr="00DD26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QyNWI5YzAtNjFkOS00OTdhLWI0NmUtZjM3MDgwODFjMzA1IiwiSWQiOiIyZDlkNTNjNC1lMDk3LTRkOTQtYTI2MC1iOTdjZGI3Yzc3YjAiLCJSYW5nZUxlbmd0aCI6MjAsIlJlZmVyZW5jZUlkIjoiMjE1YWQ0ZDQtZjU3MC00OTRkLWFkZjctYzNhZGE0Y2IyNTd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}</w:instrText>
          </w:r>
          <w:r w:rsidRPr="00DD262E">
            <w:rPr>
              <w:color w:val="000000"/>
              <w:szCs w:val="24"/>
              <w:lang w:val="en-US"/>
            </w:rPr>
            <w:fldChar w:fldCharType="separate"/>
          </w:r>
          <w:r w:rsidR="00572B76" w:rsidRPr="006F6CD7">
            <w:rPr>
              <w:color w:val="000000"/>
              <w:szCs w:val="24"/>
            </w:rPr>
            <w:t>(Denker et al. 2015</w:t>
          </w:r>
          <w:r w:rsidR="00A91A19">
            <w:rPr>
              <w:color w:val="000000"/>
              <w:szCs w:val="24"/>
            </w:rPr>
            <w:t>, S.1</w:t>
          </w:r>
          <w:r w:rsidR="00572B76" w:rsidRPr="006F6CD7">
            <w:rPr>
              <w:color w:val="000000"/>
              <w:szCs w:val="24"/>
            </w:rPr>
            <w:t>)</w:t>
          </w:r>
          <w:r w:rsidRPr="00DD262E">
            <w:rPr>
              <w:color w:val="000000"/>
              <w:szCs w:val="24"/>
              <w:lang w:val="en-US"/>
            </w:rPr>
            <w:fldChar w:fldCharType="end"/>
          </w:r>
        </w:sdtContent>
      </w:sdt>
      <w:r w:rsidR="001C56D2" w:rsidRPr="006F6CD7">
        <w:rPr>
          <w:color w:val="000000"/>
          <w:szCs w:val="24"/>
        </w:rPr>
        <w:t>.</w:t>
      </w:r>
      <w:r w:rsidRPr="006F6CD7">
        <w:rPr>
          <w:color w:val="000000"/>
          <w:szCs w:val="24"/>
        </w:rPr>
        <w:t xml:space="preserve"> </w:t>
      </w:r>
      <w:bookmarkStart w:id="139" w:name="_CTVK0013180877b3b3943b687dcf2fa3b651c28"/>
      <w:r w:rsidRPr="006F6CD7">
        <w:rPr>
          <w:color w:val="000000"/>
          <w:szCs w:val="24"/>
        </w:rPr>
        <w:t xml:space="preserve">Hierbei sind die </w:t>
      </w:r>
      <w:r w:rsidR="00F56075">
        <w:rPr>
          <w:color w:val="000000"/>
          <w:szCs w:val="24"/>
        </w:rPr>
        <w:t>„</w:t>
      </w:r>
      <w:r w:rsidRPr="006F6CD7">
        <w:rPr>
          <w:color w:val="000000"/>
          <w:szCs w:val="24"/>
        </w:rPr>
        <w:t>wichtigsten Funktionen [</w:t>
      </w:r>
      <w:r w:rsidR="00FA3384" w:rsidRPr="006F6CD7">
        <w:rPr>
          <w:color w:val="000000"/>
          <w:szCs w:val="24"/>
        </w:rPr>
        <w:t>..</w:t>
      </w:r>
      <w:r w:rsidRPr="006F6CD7">
        <w:rPr>
          <w:color w:val="000000"/>
          <w:szCs w:val="24"/>
        </w:rPr>
        <w:t>]</w:t>
      </w:r>
      <w:r w:rsidR="009C03B4" w:rsidRPr="006F6CD7">
        <w:rPr>
          <w:color w:val="000000"/>
          <w:szCs w:val="24"/>
        </w:rPr>
        <w:t xml:space="preserve"> </w:t>
      </w:r>
      <w:r w:rsidRPr="006F6CD7">
        <w:rPr>
          <w:color w:val="000000"/>
          <w:szCs w:val="24"/>
        </w:rPr>
        <w:t>die Nachverfolgung von evolutionären Änderungen an Dateien eines Projektes, die Koordination von nebenläufiger Arbeit an diesen und es den Entwicklern zu ermöglichen, die kompletten Daten eines Projektes auf komfortable Weise auszutauschen</w:t>
      </w:r>
      <w:bookmarkEnd w:id="139"/>
      <w:r w:rsidRPr="006F6CD7">
        <w:rPr>
          <w:color w:val="000000"/>
          <w:szCs w:val="24"/>
        </w:rPr>
        <w:t>.</w:t>
      </w:r>
      <w:ins w:id="140" w:author="Hollich Jochen Paul" w:date="2020-12-07T09:23:00Z">
        <w:r w:rsidR="003F705C">
          <w:rPr>
            <w:color w:val="000000"/>
            <w:szCs w:val="24"/>
          </w:rPr>
          <w:t>“</w:t>
        </w:r>
      </w:ins>
      <w:r w:rsidRPr="006F6CD7">
        <w:rPr>
          <w:color w:val="000000"/>
          <w:szCs w:val="24"/>
        </w:rPr>
        <w:t xml:space="preserve"> </w:t>
      </w:r>
      <w:sdt>
        <w:sdtPr>
          <w:rPr>
            <w:color w:val="000000"/>
            <w:szCs w:val="24"/>
            <w:lang w:val="en-US"/>
          </w:rPr>
          <w:alias w:val="To edit, see citavi.com/edit"/>
          <w:tag w:val="CitaviPlaceholder#f5d2d27e-004d-43f9-a500-dd2eba43b56e"/>
          <w:id w:val="390778494"/>
          <w:placeholder>
            <w:docPart w:val="F31506CAF68E421BA9A37A08336D74B5"/>
          </w:placeholder>
        </w:sdtPr>
        <w:sdtContent>
          <w:r>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4MDg3N2ItM2IzOS00M2I2LTg3ZGMtZjJmYTNiNjUxYzI4IiwiSWQiOiI5MDJiNDkxNS1jYmZiLTQ5ZmMtYWEzOS1kZTYyYzQ2ODUyMzIiLCJSYW5nZUxlbmd0aCI6MjgsIlJlZmVyZW5jZUlkIjoiNDM0NTQ3NzUtODZlMS00ODBiLTlhMmItZTY1MWU5NGYzMDQy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R1cHJpbnRzLnVsYi50dS1kYXJtc3RhZHQuZGUvMjQ4OC8yL1BhdHJpY2tfTXVraGVyamVlLVBsYXRpblZDLnBkZiIsIlVyaVN0cmluZyI6Imh0dHBzOi8vdHVwcmludHMudWxiLnR1LWRhcm1zdGFkdC5kZS8yNDg4LzIvUGF0cmlja19NdWtoZXJqZWUtUGxhdGluVkM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Y1ZDJkMjdlLTAwNGQtNDNmOS1hNTAwLWRkMmViYTQzYjU2ZSIsIlRleHQiOiIowqkgUGF0cmljayBNdWtoZXJqZWUgZXQgYWwuKSIsIldBSVZlcnNpb24iOiI2LjUuMC4wIn0=}</w:instrText>
          </w:r>
          <w:r>
            <w:rPr>
              <w:color w:val="000000"/>
              <w:szCs w:val="24"/>
              <w:lang w:val="en-US"/>
            </w:rPr>
            <w:fldChar w:fldCharType="separate"/>
          </w:r>
          <w:r w:rsidR="00572B76" w:rsidRPr="006F6CD7">
            <w:rPr>
              <w:color w:val="000000"/>
              <w:szCs w:val="24"/>
            </w:rPr>
            <w:t>(Patrick Mukherjee et al.</w:t>
          </w:r>
          <w:r w:rsidR="002E6C04">
            <w:rPr>
              <w:color w:val="000000"/>
              <w:szCs w:val="24"/>
            </w:rPr>
            <w:t xml:space="preserve"> 2010</w:t>
          </w:r>
          <w:r w:rsidR="004C5EF6">
            <w:rPr>
              <w:color w:val="000000"/>
              <w:szCs w:val="24"/>
            </w:rPr>
            <w:t>, S.IV</w:t>
          </w:r>
          <w:r w:rsidR="00572B76" w:rsidRPr="006F6CD7">
            <w:rPr>
              <w:color w:val="000000"/>
              <w:szCs w:val="24"/>
            </w:rPr>
            <w:t>)</w:t>
          </w:r>
          <w:r>
            <w:rPr>
              <w:color w:val="000000"/>
              <w:szCs w:val="24"/>
              <w:lang w:val="en-US"/>
            </w:rPr>
            <w:fldChar w:fldCharType="end"/>
          </w:r>
        </w:sdtContent>
      </w:sdt>
      <w:r w:rsidRPr="006F6CD7">
        <w:rPr>
          <w:color w:val="000000"/>
          <w:szCs w:val="24"/>
        </w:rPr>
        <w:t xml:space="preserve">  </w:t>
      </w:r>
      <w:r w:rsidR="00235ED2">
        <w:rPr>
          <w:color w:val="000000"/>
          <w:szCs w:val="24"/>
        </w:rPr>
        <w:t>Version-Controll-Systeme</w:t>
      </w:r>
      <w:r w:rsidRPr="006F6CD7">
        <w:rPr>
          <w:color w:val="000000"/>
          <w:szCs w:val="24"/>
        </w:rPr>
        <w:t xml:space="preserve">, welche seit längerem in der Softwareentwicklung für die Verwaltung von Code Repositories eingesetzt werden, finden nun auch Anwendung in der Wissenschaft. </w:t>
      </w:r>
      <w:r w:rsidR="00F56075" w:rsidRPr="002E6C04">
        <w:rPr>
          <w:color w:val="000000"/>
          <w:szCs w:val="24"/>
          <w:lang w:val="en-US"/>
        </w:rPr>
        <w:t>„</w:t>
      </w:r>
      <w:r w:rsidR="00FA3384" w:rsidRPr="00FA3384">
        <w:rPr>
          <w:color w:val="000000"/>
          <w:szCs w:val="24"/>
          <w:lang w:val="en-US"/>
        </w:rPr>
        <w:t>One such open source VCS, Git, provides a lightweight yet robust framework that is ideal for managing the full suite of research outputs such as datasets, statistical code, figures, lab notes, and manuscripts</w:t>
      </w:r>
      <w:r w:rsidR="00FA3384">
        <w:rPr>
          <w:color w:val="000000"/>
          <w:szCs w:val="24"/>
          <w:lang w:val="en-US"/>
        </w:rPr>
        <w:t>”</w:t>
      </w:r>
      <w:sdt>
        <w:sdtPr>
          <w:rPr>
            <w:color w:val="000000"/>
            <w:szCs w:val="24"/>
            <w:lang w:val="en-US"/>
          </w:rPr>
          <w:alias w:val="To edit, see citavi.com/edit"/>
          <w:tag w:val="CitaviPlaceholder#4a094041-9bee-44a4-aa48-c53108d28b94"/>
          <w:id w:val="-1391646296"/>
          <w:placeholder>
            <w:docPart w:val="0F8D8F3A4921405797E34225AC0968A7"/>
          </w:placeholder>
        </w:sdtPr>
        <w:sdtContent>
          <w:r w:rsidR="00334564">
            <w:rPr>
              <w:color w:val="000000"/>
              <w:szCs w:val="24"/>
              <w:lang w:val="en-US"/>
            </w:rPr>
            <w:fldChar w:fldCharType="begin"/>
          </w:r>
          <w:r w:rsidR="00222759">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RjOGY5YTEtZGYwZi00OWNhLWI3NzctYjI5MGU2ZDM2ZmZlIiwiSWQiOiI3OWVlZDkwMC0zNzA1LTRkM2YtOWI5Yy00NjllZmE2NGU3OGUiLCJSYW5nZUxlbmd0aCI6MTAsIlJlZmVyZW5jZUlkIjoiZTdjMjg1OTgtNmJmZC00OWY1LTk4MjgtNDNjNDA0MGI1MjA0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MiLCJNb2RpZmllZEJ5IjoiXzE4MTA4Mzc0NzUiLCJJZCI6IjBmNTk0NmE4LWY2NjYtNDY3NS1hZWY4LTU3Yzk2YzhjMmZmYyIsIk1vZGlmaWVkT24iOiIyMDIwLTEwLTI5VDE2OjA5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JhbSAyMDEzIC0gR2l0IGNhbiBmYWNpbGl0YXRlIGdyZWF0ZXIgcmVwcm9kdWNpYmlsaXR5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EwLjIwMjAiLCJFZGl0b3JzIjpbXSwiRXZhbHVhdGlvbkNvbXBsZXhpdHkiOjAsIkV2YWx1YXRpb25Tb3VyY2VUZXh0Rm9ybWF0IjowLCJHcm91cHMiOltdLCJIYXNMYWJlbDEiOmZhbHNlLCJIYXNMYWJlbDIiOmZhbHNlLCJLZXl3b3JkcyI6W10sIkxhbmd1YWdlIjoiR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}</w:instrText>
          </w:r>
          <w:r w:rsidR="00334564">
            <w:rPr>
              <w:color w:val="000000"/>
              <w:szCs w:val="24"/>
              <w:lang w:val="en-US"/>
            </w:rPr>
            <w:fldChar w:fldCharType="separate"/>
          </w:r>
          <w:r w:rsidR="00572B76" w:rsidRPr="006F6CD7">
            <w:rPr>
              <w:color w:val="000000"/>
              <w:szCs w:val="24"/>
            </w:rPr>
            <w:t>(Ram 2013</w:t>
          </w:r>
          <w:r w:rsidR="002E6C04">
            <w:rPr>
              <w:color w:val="000000"/>
              <w:szCs w:val="24"/>
            </w:rPr>
            <w:t>, S.1</w:t>
          </w:r>
          <w:r w:rsidR="00572B76" w:rsidRPr="006F6CD7">
            <w:rPr>
              <w:color w:val="000000"/>
              <w:szCs w:val="24"/>
            </w:rPr>
            <w:t>)</w:t>
          </w:r>
          <w:r w:rsidR="00334564">
            <w:rPr>
              <w:color w:val="000000"/>
              <w:szCs w:val="24"/>
              <w:lang w:val="en-US"/>
            </w:rPr>
            <w:fldChar w:fldCharType="end"/>
          </w:r>
        </w:sdtContent>
      </w:sdt>
      <w:r w:rsidR="000F0226" w:rsidRPr="006F6CD7">
        <w:rPr>
          <w:color w:val="000000"/>
          <w:szCs w:val="24"/>
        </w:rPr>
        <w:t>.</w:t>
      </w:r>
      <w:r w:rsidR="00334564" w:rsidRPr="006F6CD7">
        <w:rPr>
          <w:color w:val="000000"/>
          <w:szCs w:val="24"/>
        </w:rPr>
        <w:t xml:space="preserve"> Somit ist </w:t>
      </w:r>
      <w:r w:rsidR="009C03B4" w:rsidRPr="006F6CD7">
        <w:rPr>
          <w:color w:val="000000"/>
          <w:szCs w:val="24"/>
        </w:rPr>
        <w:t>G</w:t>
      </w:r>
      <w:r w:rsidR="00334564" w:rsidRPr="006F6CD7">
        <w:rPr>
          <w:color w:val="000000"/>
          <w:szCs w:val="24"/>
        </w:rPr>
        <w:t>it für das kollaborative Zusammenarbeiten an wissenschaftlichen Projekten und in der kooperativen Softwareentwicklung heutzutage unerlässlich</w:t>
      </w:r>
      <w:sdt>
        <w:sdtPr>
          <w:rPr>
            <w:color w:val="000000"/>
            <w:szCs w:val="24"/>
            <w:lang w:val="en-US"/>
          </w:rPr>
          <w:alias w:val="To edit, see citavi.com/edit"/>
          <w:tag w:val="CitaviPlaceholder#e09a4526-f878-4db9-b0cd-deefac4ff326"/>
          <w:id w:val="1842357747"/>
          <w:placeholder>
            <w:docPart w:val="DA3BFD62C95340E98896E23F7BA53906"/>
          </w:placeholder>
        </w:sdtPr>
        <w:sdtContent>
          <w:r w:rsidR="00334564" w:rsidRPr="00420DD1">
            <w:rPr>
              <w:color w:val="000000"/>
              <w:szCs w:val="24"/>
              <w:lang w:val="en-US"/>
            </w:rPr>
            <w:fldChar w:fldCharType="begin"/>
          </w:r>
          <w:r w:rsidR="00222759">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wZmIxNWMtNWM2Yy00NDE2LWFkOTYtZDE3M2JlMDcwNGQ2IiwiSWQiOiIwYjdkNWI4My04MTdiLTQ5MjMtODJiNi1kODY5MjQwNWNjNjQiLCJSYW5nZUxlbmd0aCI6MjgsIlJlZmVyZW5jZUlkIjoiNDM0NTQ3NzUtODZlMS00ODBiLTlhMmItZTY1MWU5NGYzMDQy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R1cHJpbnRzLnVsYi50dS1kYXJtc3RhZHQuZGUvMjQ4OC8yL1BhdHJpY2tfTXVraGVyamVlLVBsYXRpblZDLnBkZiIsIlVyaVN0cmluZyI6Imh0dHBzOi8vdHVwcmludHMudWxiLnR1LWRhcm1zdGFkdC5kZS8yNDg4LzIvUGF0cmlja19NdWtoZXJqZWUtUGxhdGluVkM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UwOWE0NTI2LWY4NzgtNGRiOS1iMGNkLWRlZWZhYzRmZjMyNiIsIlRleHQiOiIowqkgUGF0cmljayBNdWtoZXJqZWUgZXQgYWwuKSIsIldBSVZlcnNpb24iOiI2LjUuMC4wIn0=}</w:instrText>
          </w:r>
          <w:r w:rsidR="00334564" w:rsidRPr="00420DD1">
            <w:rPr>
              <w:color w:val="000000"/>
              <w:szCs w:val="24"/>
              <w:lang w:val="en-US"/>
            </w:rPr>
            <w:fldChar w:fldCharType="separate"/>
          </w:r>
          <w:r w:rsidR="007D605F">
            <w:rPr>
              <w:color w:val="000000"/>
              <w:szCs w:val="24"/>
            </w:rPr>
            <w:t>(</w:t>
          </w:r>
          <w:r w:rsidR="00572B76" w:rsidRPr="006F6CD7">
            <w:rPr>
              <w:color w:val="000000"/>
              <w:szCs w:val="24"/>
            </w:rPr>
            <w:t xml:space="preserve"> Patrick Mukherjee et al.</w:t>
          </w:r>
          <w:r w:rsidR="002E6C04">
            <w:rPr>
              <w:color w:val="000000"/>
              <w:szCs w:val="24"/>
            </w:rPr>
            <w:t xml:space="preserve">  2010</w:t>
          </w:r>
          <w:r w:rsidR="0091019F">
            <w:rPr>
              <w:color w:val="000000"/>
              <w:szCs w:val="24"/>
            </w:rPr>
            <w:t>, S.V</w:t>
          </w:r>
          <w:r w:rsidR="00572B76" w:rsidRPr="006F6CD7">
            <w:rPr>
              <w:color w:val="000000"/>
              <w:szCs w:val="24"/>
            </w:rPr>
            <w:t>)</w:t>
          </w:r>
          <w:r w:rsidR="00334564" w:rsidRPr="00420DD1">
            <w:rPr>
              <w:color w:val="000000"/>
              <w:szCs w:val="24"/>
              <w:lang w:val="en-US"/>
            </w:rPr>
            <w:fldChar w:fldCharType="end"/>
          </w:r>
          <w:r w:rsidR="00F56075">
            <w:rPr>
              <w:color w:val="000000"/>
              <w:szCs w:val="24"/>
            </w:rPr>
            <w:t>.</w:t>
          </w:r>
        </w:sdtContent>
      </w:sdt>
      <w:r w:rsidR="00420DD1" w:rsidRPr="006F6CD7">
        <w:rPr>
          <w:color w:val="000000"/>
          <w:szCs w:val="24"/>
        </w:rPr>
        <w:t xml:space="preserve"> Im Weiteren ist die Reproduzierbarkeit und Nachvollziehbarkeit wissenschaftlicher Erkentnisse ein zentrales Element der Forschung. </w:t>
      </w:r>
      <w:r w:rsidR="00F56075" w:rsidRPr="003F705C">
        <w:rPr>
          <w:color w:val="000000"/>
          <w:szCs w:val="24"/>
          <w:lang w:val="en-US"/>
        </w:rPr>
        <w:t>„</w:t>
      </w:r>
      <w:r w:rsidR="00FA3384">
        <w:rPr>
          <w:lang w:val="en-US"/>
        </w:rPr>
        <w:t xml:space="preserve">Maintaining a high degree of transparency in scientific reporting is essential not just for gaining trust and credibility within the scientific community but also for facilitating the development of new ideas. Sharing data and computer code associated with publications is becoming increasingly common, </w:t>
      </w:r>
      <w:r w:rsidR="00FA3384">
        <w:rPr>
          <w:lang w:val="en-US"/>
        </w:rPr>
        <w:lastRenderedPageBreak/>
        <w:t>motivated partly in response to data deposition requirements from journals and mandates from funders</w:t>
      </w:r>
      <w:r w:rsidR="00FA3384">
        <w:rPr>
          <w:color w:val="000000"/>
          <w:szCs w:val="24"/>
          <w:lang w:val="en-US"/>
        </w:rPr>
        <w:t>“</w:t>
      </w:r>
      <w:sdt>
        <w:sdtPr>
          <w:rPr>
            <w:color w:val="000000"/>
            <w:szCs w:val="24"/>
            <w:lang w:val="en-US"/>
          </w:rPr>
          <w:alias w:val="To edit, see citavi.com/edit"/>
          <w:tag w:val="CitaviPlaceholder#68e2b13e-8fd3-431d-b036-e20c7e81a5fe"/>
          <w:id w:val="517825725"/>
          <w:placeholder>
            <w:docPart w:val="519BD798D62644708BA31D9955921C83"/>
          </w:placeholder>
        </w:sdtPr>
        <w:sdtContent>
          <w:r w:rsidR="00F56075">
            <w:rPr>
              <w:color w:val="000000"/>
              <w:szCs w:val="24"/>
              <w:lang w:val="en-US"/>
            </w:rPr>
            <w:t xml:space="preserve"> </w:t>
          </w:r>
          <w:r w:rsidR="00420DD1" w:rsidRPr="000F0226">
            <w:rPr>
              <w:color w:val="000000"/>
              <w:szCs w:val="24"/>
              <w:lang w:val="en-US"/>
            </w:rPr>
            <w:fldChar w:fldCharType="begin"/>
          </w:r>
          <w:r w:rsidR="00222759">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kZDcxMzQtODk1Ny00NTRjLTkwNmYtZWQwMjU5NGQ3Njc2IiwiSWQiOiJiODE2MjhkZi05M2VlLTQ3NmYtODU2Yi0wMzIxNDQ4NTAyZDkiLCJSYW5nZUxlbmd0aCI6MTAsIlJlZmVyZW5jZUlkIjoiZTdjMjg1OTgtNmJmZC00OWY1LTk4MjgtNDNjNDA0MGI1MjA0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MiLCJNb2RpZmllZEJ5IjoiXzE4MTA4Mzc0NzUiLCJJZCI6IjBmNTk0NmE4LWY2NjYtNDY3NS1hZWY4LTU3Yzk2YzhjMmZmYyIsIk1vZGlmaWVkT24iOiIyMDIwLTEwLTI5VDE2OjA5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JhbSAyMDEzIC0gR2l0IGNhbiBmYWNpbGl0YXRlIGdyZWF0ZXIgcmVwcm9kdWNpYmlsaXR5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EwLjIwMjAiLCJFZGl0b3JzIjpbXSwiRXZhbHVhdGlvbkNvbXBsZXhpdHkiOjAsIkV2YWx1YXRpb25Tb3VyY2VUZXh0Rm9ybWF0IjowLCJHcm91cHMiOltdLCJIYXNMYWJlbDEiOmZhbHNlLCJIYXNMYWJlbDIiOmZhbHNlLCJLZXl3b3JkcyI6W10sIkxhbmd1YWdlIjoiR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}</w:instrText>
          </w:r>
          <w:r w:rsidR="00420DD1" w:rsidRPr="000F0226">
            <w:rPr>
              <w:color w:val="000000"/>
              <w:szCs w:val="24"/>
              <w:lang w:val="en-US"/>
            </w:rPr>
            <w:fldChar w:fldCharType="separate"/>
          </w:r>
          <w:r w:rsidR="00572B76" w:rsidRPr="007C0BB4">
            <w:rPr>
              <w:color w:val="000000"/>
              <w:szCs w:val="24"/>
            </w:rPr>
            <w:t>(Ram 2013</w:t>
          </w:r>
          <w:r w:rsidR="00551DE9">
            <w:rPr>
              <w:color w:val="000000"/>
              <w:szCs w:val="24"/>
            </w:rPr>
            <w:t>, S.1</w:t>
          </w:r>
          <w:r w:rsidR="00572B76" w:rsidRPr="007C0BB4">
            <w:rPr>
              <w:color w:val="000000"/>
              <w:szCs w:val="24"/>
            </w:rPr>
            <w:t>)</w:t>
          </w:r>
          <w:r w:rsidR="00420DD1" w:rsidRPr="000F0226">
            <w:rPr>
              <w:color w:val="000000"/>
              <w:szCs w:val="24"/>
              <w:lang w:val="en-US"/>
            </w:rPr>
            <w:fldChar w:fldCharType="end"/>
          </w:r>
          <w:r w:rsidR="00FA3384" w:rsidRPr="007C0BB4">
            <w:rPr>
              <w:color w:val="000000"/>
              <w:szCs w:val="24"/>
            </w:rPr>
            <w:t>.</w:t>
          </w:r>
        </w:sdtContent>
      </w:sdt>
    </w:p>
    <w:p w14:paraId="3C7089E1" w14:textId="77777777" w:rsidR="00041A43" w:rsidRPr="00041A43" w:rsidRDefault="00041A43" w:rsidP="00041A43"/>
    <w:p w14:paraId="446658FA" w14:textId="383D65E0" w:rsidR="00041A43" w:rsidRPr="007C0BB4" w:rsidRDefault="00041A43" w:rsidP="00853BDA">
      <w:pPr>
        <w:pStyle w:val="berschrift3"/>
      </w:pPr>
      <w:bookmarkStart w:id="141" w:name="_Toc54890513"/>
      <w:bookmarkStart w:id="142" w:name="_Toc58228397"/>
      <w:r w:rsidRPr="007C0BB4">
        <w:t>R</w:t>
      </w:r>
      <w:bookmarkStart w:id="143" w:name="_CTVC001d8a71b9265ce4523928b62b5cf908e5a"/>
      <w:r w:rsidRPr="007C0BB4">
        <w:t>isiken</w:t>
      </w:r>
      <w:bookmarkEnd w:id="141"/>
      <w:bookmarkEnd w:id="142"/>
      <w:bookmarkEnd w:id="143"/>
    </w:p>
    <w:p w14:paraId="4BBF8BA4" w14:textId="0596D99F" w:rsidR="00EE3B7D" w:rsidRPr="006F6CD7" w:rsidRDefault="000F0226" w:rsidP="001C14A4">
      <w:pPr>
        <w:spacing w:line="360" w:lineRule="auto"/>
        <w:jc w:val="both"/>
        <w:rPr>
          <w:szCs w:val="24"/>
        </w:rPr>
      </w:pPr>
      <w:r>
        <w:t xml:space="preserve">Neben den </w:t>
      </w:r>
      <w:r w:rsidR="00F56075">
        <w:t xml:space="preserve">zuvor aufgeführten </w:t>
      </w:r>
      <w:r w:rsidR="00EE3B7D">
        <w:t>Vorteilen der wissenschaftlichen Kommunikation, birgt die modern</w:t>
      </w:r>
      <w:r w:rsidR="00BD4494">
        <w:t>e, webgestütze</w:t>
      </w:r>
      <w:r w:rsidR="00EE3B7D">
        <w:t xml:space="preserve"> wissenschaftliche Kommunikation Risiken und Herausforderungen.</w:t>
      </w:r>
      <w:r w:rsidR="003E2930">
        <w:tab/>
        <w:t>b</w:t>
      </w:r>
      <w:r w:rsidR="003E2930">
        <w:br/>
      </w:r>
      <w:r w:rsidR="00EE3B7D">
        <w:t xml:space="preserve"> </w:t>
      </w:r>
      <w:bookmarkStart w:id="144" w:name="_CTVK001f41183e2cfca4df0ba3e905551ddeb75"/>
      <w:r w:rsidR="00E9764C">
        <w:t>„</w:t>
      </w:r>
      <w:r w:rsidR="00EE3B7D" w:rsidRPr="006F6CD7">
        <w:rPr>
          <w:szCs w:val="24"/>
        </w:rPr>
        <w:t>So erschwert es die Vielzahl an verfügbaren Quellen im Netz, die relevanten Informationen zu finden. Die Vielfalt der Informationsanbieter im Netz wächst ständig, die Menge unterschiedlicher Publikationsformate nimmt zu</w:t>
      </w:r>
      <w:bookmarkEnd w:id="144"/>
      <w:r w:rsidR="00EE3B7D" w:rsidRPr="006F6CD7">
        <w:rPr>
          <w:szCs w:val="24"/>
        </w:rPr>
        <w:t>.</w:t>
      </w:r>
      <w:sdt>
        <w:sdtPr>
          <w:rPr>
            <w:szCs w:val="24"/>
            <w:lang w:val="en-US"/>
          </w:rPr>
          <w:alias w:val="To edit, see citavi.com/edit"/>
          <w:tag w:val="CitaviPlaceholder#dd6faa0d-3d5b-461d-a48f-9e4cb19bf268"/>
          <w:id w:val="1600444518"/>
          <w:placeholder>
            <w:docPart w:val="8F770B4EFF5C43C295FF97A78401F6D1"/>
          </w:placeholder>
        </w:sdtPr>
        <w:sdtContent>
          <w:r w:rsidR="00E9764C">
            <w:rPr>
              <w:szCs w:val="24"/>
              <w:lang w:val="en-US"/>
            </w:rPr>
            <w:t>“</w:t>
          </w:r>
          <w:r w:rsidR="00EE3B7D">
            <w:rPr>
              <w:noProof/>
              <w:szCs w:val="24"/>
              <w:lang w:val="en-US"/>
            </w:rPr>
            <w:fldChar w:fldCharType="begin"/>
          </w:r>
          <w:r w:rsidR="00222759">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xMTgzZTItY2ZjYS00ZGYwLWJhM2UtOTA1NTUxZGRlYjc1IiwiSWQiOiI4YzA3NjU4Yy1mNzhmLTQ4MWQtOWUwMy05ZWJkM2FlZWE2N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kZDZmYWEwZC0zZDViLTQ2MWQtYTQ4Zi05ZTRjYjE5YmYyNjgiLCJUZXh0IjoiKEtvY2gpIiwiV0FJVmVyc2lvbiI6IjYuNS4wLjAifQ==}</w:instrText>
          </w:r>
          <w:r w:rsidR="00EE3B7D">
            <w:rPr>
              <w:noProof/>
              <w:szCs w:val="24"/>
              <w:lang w:val="en-US"/>
            </w:rPr>
            <w:fldChar w:fldCharType="separate"/>
          </w:r>
          <w:r w:rsidR="00572B76">
            <w:rPr>
              <w:noProof/>
              <w:szCs w:val="24"/>
              <w:lang w:val="en-US"/>
            </w:rPr>
            <w:t>(Koch</w:t>
          </w:r>
          <w:r w:rsidR="00341047">
            <w:rPr>
              <w:noProof/>
              <w:szCs w:val="24"/>
              <w:lang w:val="en-US"/>
            </w:rPr>
            <w:t xml:space="preserve"> 2020, S.</w:t>
          </w:r>
          <w:r w:rsidR="00405CE3">
            <w:rPr>
              <w:noProof/>
              <w:szCs w:val="24"/>
              <w:lang w:val="en-US"/>
            </w:rPr>
            <w:t>5</w:t>
          </w:r>
          <w:r w:rsidR="00572B76">
            <w:rPr>
              <w:noProof/>
              <w:szCs w:val="24"/>
              <w:lang w:val="en-US"/>
            </w:rPr>
            <w:t>)</w:t>
          </w:r>
          <w:r w:rsidR="00EE3B7D">
            <w:rPr>
              <w:noProof/>
              <w:szCs w:val="24"/>
              <w:lang w:val="en-US"/>
            </w:rPr>
            <w:fldChar w:fldCharType="end"/>
          </w:r>
        </w:sdtContent>
      </w:sdt>
      <w:r w:rsidR="00EE3B7D">
        <w:rPr>
          <w:szCs w:val="24"/>
          <w:lang w:val="en-US"/>
        </w:rPr>
        <w:t xml:space="preserve">. </w:t>
      </w:r>
      <w:r w:rsidR="00EE3B7D" w:rsidRPr="00BD4494">
        <w:rPr>
          <w:szCs w:val="24"/>
          <w:lang w:val="en-US"/>
        </w:rPr>
        <w:t>Kommerzie</w:t>
      </w:r>
      <w:r w:rsidR="00F56075" w:rsidRPr="00BD4494">
        <w:rPr>
          <w:szCs w:val="24"/>
          <w:lang w:val="en-US"/>
        </w:rPr>
        <w:t>l</w:t>
      </w:r>
      <w:r w:rsidR="00EE3B7D" w:rsidRPr="00BD4494">
        <w:rPr>
          <w:szCs w:val="24"/>
          <w:lang w:val="en-US"/>
        </w:rPr>
        <w:t xml:space="preserve">len Verlage haben das Potential moderner Publikationsformen entdeckt und bieten neben den Publikationsformen von OA Inhalte hinter einer Paywall an.  </w:t>
      </w:r>
      <w:bookmarkStart w:id="145" w:name="_CTVK001a8787f97a750448ea21da291be6bf560"/>
      <w:r w:rsidR="00F56075">
        <w:rPr>
          <w:szCs w:val="24"/>
        </w:rPr>
        <w:t>„</w:t>
      </w:r>
      <w:r w:rsidR="00EE3B7D" w:rsidRPr="006F6CD7">
        <w:rPr>
          <w:szCs w:val="24"/>
        </w:rPr>
        <w:t>Dabei ist das Problem nicht nur die Zugänglichkeit und Beschaffung von Wissen, sondern das Wissen so zu strukturieren und zu organisieren, dass benötigte Informationen leicht zu finden sind und ein guter Überblick ermöglicht wird</w:t>
      </w:r>
      <w:bookmarkEnd w:id="145"/>
      <w:sdt>
        <w:sdtPr>
          <w:rPr>
            <w:szCs w:val="24"/>
            <w:lang w:val="en-US"/>
          </w:rPr>
          <w:alias w:val="To edit, see citavi.com/edit"/>
          <w:tag w:val="CitaviPlaceholder#1fded2eb-84e9-485c-bc97-d7f4633871e1"/>
          <w:id w:val="-203949115"/>
          <w:placeholder>
            <w:docPart w:val="6066D1207AA74E51B9F6757D1E5943DE"/>
          </w:placeholder>
        </w:sdtPr>
        <w:sdtContent>
          <w:r w:rsidR="00E9764C" w:rsidRPr="003F705C">
            <w:rPr>
              <w:szCs w:val="24"/>
            </w:rPr>
            <w:t>“</w:t>
          </w:r>
          <w:r w:rsidR="00EE3B7D">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3ODdmOTctYTc1MC00NDhlLWEyMWQtYTI5MWJlNmJmNTYwIiwiSWQiOiIwMmM0Y2VhNS1kMWUzLTQyZmYtODE3OS0yNjNkMzI0OTBlOGY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WZkZWQyZWItODRlOS00ODVjLWJjOTctZDdmNDYzMzg3MWUxIiwiVGV4dCI6IihNYXJlZGl0aCBQZXJleiAyMDEwLCBTLiAxMzEpIiwiV0FJVmVyc2lvbiI6IjYuNS4wLjAifQ==}</w:instrText>
          </w:r>
          <w:r w:rsidR="00EE3B7D">
            <w:rPr>
              <w:noProof/>
              <w:szCs w:val="24"/>
              <w:lang w:val="en-US"/>
            </w:rPr>
            <w:fldChar w:fldCharType="separate"/>
          </w:r>
          <w:r w:rsidR="00572B76" w:rsidRPr="006F6CD7">
            <w:rPr>
              <w:noProof/>
              <w:szCs w:val="24"/>
            </w:rPr>
            <w:t>(Maredith Perez 2010, S. 131)</w:t>
          </w:r>
          <w:r w:rsidR="00EE3B7D">
            <w:rPr>
              <w:noProof/>
              <w:szCs w:val="24"/>
              <w:lang w:val="en-US"/>
            </w:rPr>
            <w:fldChar w:fldCharType="end"/>
          </w:r>
        </w:sdtContent>
      </w:sdt>
      <w:r w:rsidR="00F56075" w:rsidRPr="007C0BB4">
        <w:rPr>
          <w:szCs w:val="24"/>
        </w:rPr>
        <w:t>.</w:t>
      </w:r>
      <w:r w:rsidR="00EE3B7D" w:rsidRPr="006F6CD7">
        <w:rPr>
          <w:szCs w:val="24"/>
        </w:rPr>
        <w:t xml:space="preserve"> Somit ist </w:t>
      </w:r>
      <w:bookmarkStart w:id="146" w:name="_CTVK00175e731406e034b288fc72fbbefd9b79b"/>
      <w:r w:rsidR="00F56075">
        <w:rPr>
          <w:szCs w:val="24"/>
        </w:rPr>
        <w:t>„</w:t>
      </w:r>
      <w:r w:rsidR="00EE3B7D" w:rsidRPr="006F6CD7">
        <w:rPr>
          <w:szCs w:val="24"/>
        </w:rPr>
        <w:t>das effiziente Strukturieren und Organisieren von Wissen und der Austausch von Wissen mit anderen Wissenschaftlern ist eine zentrale Aufgabe der Wissenschaft</w:t>
      </w:r>
      <w:bookmarkEnd w:id="146"/>
      <w:r w:rsidR="00EE3B7D" w:rsidRPr="006F6CD7">
        <w:rPr>
          <w:szCs w:val="24"/>
        </w:rPr>
        <w:t xml:space="preserve">” </w:t>
      </w:r>
      <w:sdt>
        <w:sdtPr>
          <w:rPr>
            <w:szCs w:val="24"/>
            <w:lang w:val="en-US"/>
          </w:rPr>
          <w:alias w:val="To edit, see citavi.com/edit"/>
          <w:tag w:val="CitaviPlaceholder#30e79347-f8d7-4d63-8a23-f2e251d86f4b"/>
          <w:id w:val="-488720364"/>
          <w:placeholder>
            <w:docPart w:val="C12FE6E4B5EF4AF3B922C9FD1CBC3CEB"/>
          </w:placeholder>
        </w:sdtPr>
        <w:sdtContent>
          <w:r w:rsidR="00EE3B7D">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VlNzMxNDAtNmUwMy00YjI4LThmYzctMmZiYmVmZDliNzliIiwiSWQiOiJjYjE3MmIxYi1hNDllLTQ1N2EtOTk1Ny05ZGVlNzYyMTljZWE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zMGU3OTM0Ny1mOGQ3LTRkNjMtOGEyMy1mMmUyNTFkODZmNGIiLCJUZXh0IjoiKEtvY2gpIiwiV0FJVmVyc2lvbiI6IjYuNS4wLjAifQ==}</w:instrText>
          </w:r>
          <w:r w:rsidR="00EE3B7D">
            <w:rPr>
              <w:noProof/>
              <w:szCs w:val="24"/>
              <w:lang w:val="en-US"/>
            </w:rPr>
            <w:fldChar w:fldCharType="separate"/>
          </w:r>
          <w:r w:rsidR="00572B76" w:rsidRPr="006F6CD7">
            <w:rPr>
              <w:noProof/>
              <w:szCs w:val="24"/>
            </w:rPr>
            <w:t>(Koch</w:t>
          </w:r>
          <w:r w:rsidR="00341047">
            <w:rPr>
              <w:noProof/>
              <w:szCs w:val="24"/>
            </w:rPr>
            <w:t xml:space="preserve"> 2020, S.</w:t>
          </w:r>
          <w:r w:rsidR="00405CE3">
            <w:rPr>
              <w:noProof/>
              <w:szCs w:val="24"/>
            </w:rPr>
            <w:t>4</w:t>
          </w:r>
          <w:r w:rsidR="00341047">
            <w:rPr>
              <w:noProof/>
              <w:szCs w:val="24"/>
            </w:rPr>
            <w:t xml:space="preserve"> </w:t>
          </w:r>
          <w:r w:rsidR="00572B76" w:rsidRPr="006F6CD7">
            <w:rPr>
              <w:noProof/>
              <w:szCs w:val="24"/>
            </w:rPr>
            <w:t>)</w:t>
          </w:r>
          <w:r w:rsidR="00EE3B7D">
            <w:rPr>
              <w:noProof/>
              <w:szCs w:val="24"/>
              <w:lang w:val="en-US"/>
            </w:rPr>
            <w:fldChar w:fldCharType="end"/>
          </w:r>
          <w:r w:rsidR="005D649A" w:rsidRPr="007C0BB4">
            <w:rPr>
              <w:noProof/>
              <w:szCs w:val="24"/>
            </w:rPr>
            <w:t>.</w:t>
          </w:r>
        </w:sdtContent>
      </w:sdt>
    </w:p>
    <w:p w14:paraId="4E280552" w14:textId="5FC2AB00" w:rsidR="00EE3B7D" w:rsidRPr="006F6CD7" w:rsidRDefault="005D649A" w:rsidP="001C14A4">
      <w:pPr>
        <w:spacing w:line="360" w:lineRule="auto"/>
        <w:jc w:val="both"/>
        <w:rPr>
          <w:szCs w:val="24"/>
        </w:rPr>
      </w:pPr>
      <w:bookmarkStart w:id="147" w:name="_CTVK001cbf9d90e7eb94956bcecf076a962a883"/>
      <w:r>
        <w:rPr>
          <w:szCs w:val="24"/>
        </w:rPr>
        <w:t>„</w:t>
      </w:r>
      <w:r w:rsidR="00EE3B7D" w:rsidRPr="006F6CD7">
        <w:rPr>
          <w:szCs w:val="24"/>
        </w:rPr>
        <w:t>Ein weiterer Punkt sind Fragen des Copyrights und der Umgang mit Plagiatsvorwürfen</w:t>
      </w:r>
      <w:bookmarkEnd w:id="147"/>
      <w:r w:rsidR="00E9764C" w:rsidRPr="006F6CD7">
        <w:rPr>
          <w:szCs w:val="24"/>
        </w:rPr>
        <w:t>”</w:t>
      </w:r>
      <w:r w:rsidR="00EE3B7D" w:rsidRPr="006F6CD7">
        <w:rPr>
          <w:szCs w:val="24"/>
        </w:rPr>
        <w:t xml:space="preserve"> </w:t>
      </w:r>
      <w:sdt>
        <w:sdtPr>
          <w:rPr>
            <w:szCs w:val="24"/>
            <w:lang w:val="en-US"/>
          </w:rPr>
          <w:alias w:val="To edit, see citavi.com/edit"/>
          <w:tag w:val="CitaviPlaceholder#487ab424-f632-43f6-bc26-d835b5a8b3ee"/>
          <w:id w:val="-540203796"/>
          <w:placeholder>
            <w:docPart w:val="0B250D1F8C7B4DA1AAD3CF3B5818CA0C"/>
          </w:placeholder>
        </w:sdtPr>
        <w:sdtContent>
          <w:r w:rsidR="00EE3B7D">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mOWQ5MGUtN2ViOS00OTU2LWJjZWMtZjA3NmE5NjJhODgzIiwiSWQiOiI0OTQ1ZThlOC0wNDBiLTQ3YzUtYjAxYi02ZWRkZTIxOTE2O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0ODdhYjQyNC1mNjMyLTQzZjYtYmMyNi1kODM1YjVhOGIzZWUiLCJUZXh0IjoiKEtvY2gpIiwiV0FJVmVyc2lvbiI6IjYuNS4wLjAifQ==}</w:instrText>
          </w:r>
          <w:r w:rsidR="00EE3B7D">
            <w:rPr>
              <w:noProof/>
              <w:szCs w:val="24"/>
              <w:lang w:val="en-US"/>
            </w:rPr>
            <w:fldChar w:fldCharType="separate"/>
          </w:r>
          <w:r w:rsidR="00572B76" w:rsidRPr="006F6CD7">
            <w:rPr>
              <w:noProof/>
              <w:szCs w:val="24"/>
            </w:rPr>
            <w:t>(Koch</w:t>
          </w:r>
          <w:r w:rsidR="00F91626">
            <w:rPr>
              <w:noProof/>
              <w:szCs w:val="24"/>
            </w:rPr>
            <w:t xml:space="preserve"> 2020, </w:t>
          </w:r>
          <w:r w:rsidR="00A32D65">
            <w:rPr>
              <w:noProof/>
              <w:szCs w:val="24"/>
            </w:rPr>
            <w:t>S</w:t>
          </w:r>
          <w:r w:rsidR="00E56EBC">
            <w:rPr>
              <w:noProof/>
              <w:szCs w:val="24"/>
            </w:rPr>
            <w:t>.5</w:t>
          </w:r>
          <w:r w:rsidR="00572B76" w:rsidRPr="006F6CD7">
            <w:rPr>
              <w:noProof/>
              <w:szCs w:val="24"/>
            </w:rPr>
            <w:t>)</w:t>
          </w:r>
          <w:r w:rsidR="00EE3B7D">
            <w:rPr>
              <w:noProof/>
              <w:szCs w:val="24"/>
              <w:lang w:val="en-US"/>
            </w:rPr>
            <w:fldChar w:fldCharType="end"/>
          </w:r>
        </w:sdtContent>
      </w:sdt>
      <w:r w:rsidR="00EE3B7D" w:rsidRPr="006F6CD7">
        <w:rPr>
          <w:szCs w:val="24"/>
        </w:rPr>
        <w:t>. Durch den vereinfachten wissenschaftlichen Austausch auf Basis der modernen Webtechnologien</w:t>
      </w:r>
      <w:r w:rsidR="00C25386" w:rsidRPr="006F6CD7">
        <w:rPr>
          <w:szCs w:val="24"/>
        </w:rPr>
        <w:t xml:space="preserve"> können wissenschaftliche Inhalte schnell und kostengünstig bereitgestellt </w:t>
      </w:r>
      <w:r w:rsidR="007C34E2" w:rsidRPr="006F6CD7">
        <w:rPr>
          <w:szCs w:val="24"/>
        </w:rPr>
        <w:t xml:space="preserve">und geteilt </w:t>
      </w:r>
      <w:r w:rsidR="00C25386" w:rsidRPr="006F6CD7">
        <w:rPr>
          <w:szCs w:val="24"/>
        </w:rPr>
        <w:t xml:space="preserve">werden.  Konsumentenseitig ist </w:t>
      </w:r>
      <w:r w:rsidR="007C34E2" w:rsidRPr="006F6CD7">
        <w:rPr>
          <w:szCs w:val="24"/>
        </w:rPr>
        <w:t>eine</w:t>
      </w:r>
      <w:r w:rsidR="00C25386" w:rsidRPr="006F6CD7">
        <w:rPr>
          <w:szCs w:val="24"/>
        </w:rPr>
        <w:t xml:space="preserve"> Vielzahl an möglichen wissenschaftlichen Quellen auf unterschiedlichen</w:t>
      </w:r>
      <w:r w:rsidR="007C34E2" w:rsidRPr="006F6CD7">
        <w:rPr>
          <w:szCs w:val="24"/>
        </w:rPr>
        <w:t xml:space="preserve"> digitalen </w:t>
      </w:r>
      <w:r w:rsidR="00C25386" w:rsidRPr="006F6CD7">
        <w:rPr>
          <w:szCs w:val="24"/>
        </w:rPr>
        <w:t>Platformen</w:t>
      </w:r>
      <w:r w:rsidR="007C34E2" w:rsidRPr="006F6CD7">
        <w:rPr>
          <w:szCs w:val="24"/>
        </w:rPr>
        <w:t xml:space="preserve"> weltweit</w:t>
      </w:r>
      <w:r w:rsidR="00C25386" w:rsidRPr="006F6CD7">
        <w:rPr>
          <w:szCs w:val="24"/>
        </w:rPr>
        <w:t xml:space="preserve"> ortsunabhängig zugriffsbereit.</w:t>
      </w:r>
      <w:r w:rsidR="00E9764C" w:rsidRPr="006F6CD7">
        <w:rPr>
          <w:szCs w:val="24"/>
        </w:rPr>
        <w:t xml:space="preserve"> Durch diesen nahezu uneingeschränkten Zugriff entsteht ein Miss</w:t>
      </w:r>
      <w:r w:rsidR="00E7387F">
        <w:rPr>
          <w:szCs w:val="24"/>
        </w:rPr>
        <w:t>br</w:t>
      </w:r>
      <w:r w:rsidR="00E9764C" w:rsidRPr="006F6CD7">
        <w:rPr>
          <w:szCs w:val="24"/>
        </w:rPr>
        <w:t>auchspoten</w:t>
      </w:r>
      <w:r w:rsidR="00E7387F">
        <w:rPr>
          <w:szCs w:val="24"/>
        </w:rPr>
        <w:t>z</w:t>
      </w:r>
      <w:r w:rsidR="00E9764C" w:rsidRPr="006F6CD7">
        <w:rPr>
          <w:szCs w:val="24"/>
        </w:rPr>
        <w:t>ial.</w:t>
      </w:r>
    </w:p>
    <w:p w14:paraId="2A713833" w14:textId="47CD24B4" w:rsidR="00EE3B7D" w:rsidRPr="006F6CD7" w:rsidRDefault="00E9764C" w:rsidP="001C14A4">
      <w:pPr>
        <w:spacing w:line="360" w:lineRule="auto"/>
        <w:jc w:val="both"/>
        <w:rPr>
          <w:szCs w:val="24"/>
        </w:rPr>
      </w:pPr>
      <w:bookmarkStart w:id="148" w:name="_CTVK0019e8e159d7dca4e87b835eb91e223796c"/>
      <w:r w:rsidRPr="006F6CD7">
        <w:rPr>
          <w:szCs w:val="24"/>
        </w:rPr>
        <w:t xml:space="preserve">Zuletzt birgt </w:t>
      </w:r>
      <w:r w:rsidR="00E7387F">
        <w:rPr>
          <w:szCs w:val="24"/>
        </w:rPr>
        <w:t>auch „</w:t>
      </w:r>
      <w:r w:rsidR="00EE3B7D" w:rsidRPr="006F6CD7">
        <w:rPr>
          <w:szCs w:val="24"/>
        </w:rPr>
        <w:t xml:space="preserve">die Speicherung von Forschungsdaten auf den Servern statt auf der eigenen Festplatte </w:t>
      </w:r>
      <w:r w:rsidRPr="006F6CD7">
        <w:rPr>
          <w:szCs w:val="24"/>
        </w:rPr>
        <w:t>[</w:t>
      </w:r>
      <w:r w:rsidR="00E7387F">
        <w:rPr>
          <w:szCs w:val="24"/>
        </w:rPr>
        <w:t>.</w:t>
      </w:r>
      <w:r w:rsidRPr="006F6CD7">
        <w:rPr>
          <w:szCs w:val="24"/>
        </w:rPr>
        <w:t>..]</w:t>
      </w:r>
      <w:r w:rsidR="00EE3B7D" w:rsidRPr="006F6CD7">
        <w:rPr>
          <w:szCs w:val="24"/>
        </w:rPr>
        <w:t xml:space="preserve"> Risiken, insbesondere wenn man die Problematik unter dem Licht des Daten- und Urheberrechtsschutzes betrachte</w:t>
      </w:r>
      <w:bookmarkEnd w:id="148"/>
      <w:r w:rsidR="00EE3B7D" w:rsidRPr="006F6CD7">
        <w:rPr>
          <w:szCs w:val="24"/>
        </w:rPr>
        <w:t>t</w:t>
      </w:r>
      <w:r w:rsidRPr="006F6CD7">
        <w:rPr>
          <w:szCs w:val="24"/>
        </w:rPr>
        <w:t>”</w:t>
      </w:r>
      <w:r w:rsidR="00EE3B7D" w:rsidRPr="006F6CD7">
        <w:rPr>
          <w:szCs w:val="24"/>
        </w:rPr>
        <w:t xml:space="preserve"> </w:t>
      </w:r>
      <w:sdt>
        <w:sdtPr>
          <w:rPr>
            <w:szCs w:val="24"/>
            <w:lang w:val="en-US"/>
          </w:rPr>
          <w:alias w:val="To edit, see citavi.com/edit"/>
          <w:tag w:val="CitaviPlaceholder#125dd763-5613-43ac-9bb6-a653bb5133f8"/>
          <w:id w:val="1505083565"/>
          <w:placeholder>
            <w:docPart w:val="31ED8E627B6B47169CDE04849FC52AEC"/>
          </w:placeholder>
        </w:sdtPr>
        <w:sdtContent>
          <w:r w:rsidR="00EE3B7D">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U4ZTE1OWQtN2RjYS00ZTg3LWI4MzUtZWI5MWUyMjM3OTZjIiwiSWQiOiI2ZjNmMjY2NS00NTkwLTQyMmEtYTAxZi03MzliNzUzY2RhYW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xMjVkZDc2My01NjEzLTQzYWMtOWJiNi1hNjUzYmI1MTMzZjgiLCJUZXh0IjoiKEtvY2gpIiwiV0FJVmVyc2lvbiI6IjYuNS4wLjAifQ==}</w:instrText>
          </w:r>
          <w:r w:rsidR="00EE3B7D">
            <w:rPr>
              <w:noProof/>
              <w:szCs w:val="24"/>
              <w:lang w:val="en-US"/>
            </w:rPr>
            <w:fldChar w:fldCharType="separate"/>
          </w:r>
          <w:r w:rsidR="00572B76" w:rsidRPr="006F6CD7">
            <w:rPr>
              <w:noProof/>
              <w:szCs w:val="24"/>
            </w:rPr>
            <w:t>(Koch</w:t>
          </w:r>
          <w:r w:rsidR="00A32D65">
            <w:rPr>
              <w:noProof/>
              <w:szCs w:val="24"/>
            </w:rPr>
            <w:t xml:space="preserve"> 2020, </w:t>
          </w:r>
          <w:r w:rsidR="00C44454">
            <w:rPr>
              <w:noProof/>
              <w:szCs w:val="24"/>
            </w:rPr>
            <w:t>S.5</w:t>
          </w:r>
          <w:r w:rsidR="00572B76" w:rsidRPr="006F6CD7">
            <w:rPr>
              <w:noProof/>
              <w:szCs w:val="24"/>
            </w:rPr>
            <w:t>)</w:t>
          </w:r>
          <w:r w:rsidR="00EE3B7D">
            <w:rPr>
              <w:noProof/>
              <w:szCs w:val="24"/>
              <w:lang w:val="en-US"/>
            </w:rPr>
            <w:fldChar w:fldCharType="end"/>
          </w:r>
        </w:sdtContent>
      </w:sdt>
      <w:r w:rsidRPr="006F6CD7">
        <w:rPr>
          <w:szCs w:val="24"/>
        </w:rPr>
        <w:t>.</w:t>
      </w:r>
    </w:p>
    <w:p w14:paraId="6B0850D3" w14:textId="01D64D26" w:rsidR="00DC335F" w:rsidRDefault="00DC335F">
      <w:r>
        <w:br w:type="page"/>
      </w:r>
    </w:p>
    <w:p w14:paraId="3911A4D1" w14:textId="6DE49287" w:rsidR="00FF34CD" w:rsidRPr="006F6CD7" w:rsidRDefault="00041A43" w:rsidP="00041A43">
      <w:pPr>
        <w:pStyle w:val="berschrift1"/>
        <w:rPr>
          <w:lang w:val="de-DE"/>
        </w:rPr>
      </w:pPr>
      <w:bookmarkStart w:id="149" w:name="_Toc54890514"/>
      <w:bookmarkStart w:id="150" w:name="_Toc58228398"/>
      <w:r w:rsidRPr="006F6CD7">
        <w:rPr>
          <w:lang w:val="de-DE"/>
        </w:rPr>
        <w:lastRenderedPageBreak/>
        <w:t>F</w:t>
      </w:r>
      <w:bookmarkStart w:id="151" w:name="_CTVC0019c47efc637364913bbb1dbc749e8aed8"/>
      <w:r w:rsidRPr="006F6CD7">
        <w:rPr>
          <w:lang w:val="de-DE"/>
        </w:rPr>
        <w:t>azit</w:t>
      </w:r>
      <w:bookmarkEnd w:id="149"/>
      <w:bookmarkEnd w:id="150"/>
      <w:bookmarkEnd w:id="151"/>
    </w:p>
    <w:p w14:paraId="4E7AA6DD" w14:textId="77777777" w:rsidR="00B07299" w:rsidRDefault="007C34E2" w:rsidP="001C14A4">
      <w:pPr>
        <w:spacing w:line="360" w:lineRule="auto"/>
        <w:jc w:val="both"/>
        <w:rPr>
          <w:szCs w:val="24"/>
        </w:rPr>
      </w:pPr>
      <w:r w:rsidRPr="006F6CD7">
        <w:rPr>
          <w:szCs w:val="24"/>
        </w:rPr>
        <w:t xml:space="preserve">Neben den zuletzt gelisteteten Risiken </w:t>
      </w:r>
      <w:r w:rsidR="006D0232" w:rsidRPr="006F6CD7">
        <w:rPr>
          <w:szCs w:val="24"/>
        </w:rPr>
        <w:t>bilden</w:t>
      </w:r>
      <w:r w:rsidRPr="006F6CD7">
        <w:rPr>
          <w:szCs w:val="24"/>
        </w:rPr>
        <w:t xml:space="preserve"> die Formen des klassischen und modernen wissenschaftlichen Austausches das zentrale Rückrat der heutigen Wissenschaft und Forschung. </w:t>
      </w:r>
      <w:r w:rsidR="00E44F2B" w:rsidRPr="006F6CD7">
        <w:rPr>
          <w:szCs w:val="24"/>
        </w:rPr>
        <w:t xml:space="preserve">In dieser Arbeit wurde </w:t>
      </w:r>
      <w:r w:rsidR="001C14A4" w:rsidRPr="006F6CD7">
        <w:rPr>
          <w:szCs w:val="24"/>
        </w:rPr>
        <w:t>aufgearbeitet</w:t>
      </w:r>
      <w:r w:rsidR="00E44F2B" w:rsidRPr="006F6CD7">
        <w:rPr>
          <w:szCs w:val="24"/>
        </w:rPr>
        <w:t>, dass</w:t>
      </w:r>
      <w:r w:rsidR="006D0232" w:rsidRPr="006F6CD7">
        <w:rPr>
          <w:szCs w:val="24"/>
        </w:rPr>
        <w:t xml:space="preserve"> die Zusammenarbeit und Kollaboration an wissenschaft</w:t>
      </w:r>
      <w:r w:rsidR="00E7387F">
        <w:rPr>
          <w:szCs w:val="24"/>
        </w:rPr>
        <w:t>l</w:t>
      </w:r>
      <w:r w:rsidR="006D0232" w:rsidRPr="006F6CD7">
        <w:rPr>
          <w:szCs w:val="24"/>
        </w:rPr>
        <w:t>ichen Fragestellung</w:t>
      </w:r>
      <w:r w:rsidR="00E7387F">
        <w:rPr>
          <w:szCs w:val="24"/>
        </w:rPr>
        <w:t>en</w:t>
      </w:r>
      <w:r w:rsidR="006D0232" w:rsidRPr="006F6CD7">
        <w:rPr>
          <w:szCs w:val="24"/>
        </w:rPr>
        <w:t xml:space="preserve"> in einer größeren wissenschaftlichen Wohlfahrt resultiert, als das eigenständige isolierte Arbeiten einzelner Forscher bzw. Forschungsteams.</w:t>
      </w:r>
      <w:r w:rsidR="00707C41" w:rsidRPr="006F6CD7">
        <w:rPr>
          <w:szCs w:val="24"/>
        </w:rPr>
        <w:t xml:space="preserve"> Ebenso überwiegt das Poten</w:t>
      </w:r>
      <w:r w:rsidR="00E7387F">
        <w:rPr>
          <w:szCs w:val="24"/>
        </w:rPr>
        <w:t>z</w:t>
      </w:r>
      <w:r w:rsidR="00707C41" w:rsidRPr="006F6CD7">
        <w:rPr>
          <w:szCs w:val="24"/>
        </w:rPr>
        <w:t>ial</w:t>
      </w:r>
      <w:r w:rsidR="00E7387F">
        <w:rPr>
          <w:szCs w:val="24"/>
        </w:rPr>
        <w:t xml:space="preserve"> eines positiven Einflusses</w:t>
      </w:r>
      <w:r w:rsidR="00707C41" w:rsidRPr="006F6CD7">
        <w:rPr>
          <w:szCs w:val="24"/>
        </w:rPr>
        <w:t xml:space="preserve"> von wissenschaftliche</w:t>
      </w:r>
      <w:r w:rsidR="00E7387F">
        <w:rPr>
          <w:szCs w:val="24"/>
        </w:rPr>
        <w:t>m</w:t>
      </w:r>
      <w:r w:rsidR="00707C41" w:rsidRPr="006F6CD7">
        <w:rPr>
          <w:szCs w:val="24"/>
        </w:rPr>
        <w:t xml:space="preserve"> Austau</w:t>
      </w:r>
      <w:r w:rsidR="00E7387F">
        <w:rPr>
          <w:szCs w:val="24"/>
        </w:rPr>
        <w:t>s</w:t>
      </w:r>
      <w:r w:rsidR="00707C41" w:rsidRPr="006F6CD7">
        <w:rPr>
          <w:szCs w:val="24"/>
        </w:rPr>
        <w:t xml:space="preserve">ch </w:t>
      </w:r>
      <w:r w:rsidR="00E7387F">
        <w:rPr>
          <w:szCs w:val="24"/>
        </w:rPr>
        <w:t>dessen</w:t>
      </w:r>
      <w:r w:rsidR="00707C41" w:rsidRPr="006F6CD7">
        <w:rPr>
          <w:szCs w:val="24"/>
        </w:rPr>
        <w:t xml:space="preserve"> Ris</w:t>
      </w:r>
      <w:r w:rsidR="00E7387F">
        <w:rPr>
          <w:szCs w:val="24"/>
        </w:rPr>
        <w:t>i</w:t>
      </w:r>
      <w:r w:rsidR="00707C41" w:rsidRPr="006F6CD7">
        <w:rPr>
          <w:szCs w:val="24"/>
        </w:rPr>
        <w:t>ken.</w:t>
      </w:r>
      <w:r w:rsidR="00707C41" w:rsidRPr="006F6CD7">
        <w:rPr>
          <w:szCs w:val="24"/>
        </w:rPr>
        <w:tab/>
      </w:r>
      <w:r w:rsidR="00707C41" w:rsidRPr="006F6CD7">
        <w:rPr>
          <w:szCs w:val="24"/>
        </w:rPr>
        <w:br/>
      </w:r>
      <w:r w:rsidR="006D0232" w:rsidRPr="006F6CD7">
        <w:rPr>
          <w:szCs w:val="24"/>
        </w:rPr>
        <w:t>Durch die allgemeine Wissenschaftliche Kommunikation wird diese Zusammenarbeit grundsätzlich ermöglicht. Ein Kriterium für die Effizienz und Effektivität dieser Zusammenarbeit ist dabei die</w:t>
      </w:r>
      <w:r w:rsidR="001C14A4" w:rsidRPr="006F6CD7">
        <w:rPr>
          <w:szCs w:val="24"/>
        </w:rPr>
        <w:t xml:space="preserve"> Verwendung der </w:t>
      </w:r>
      <w:r w:rsidR="006D0232" w:rsidRPr="006F6CD7">
        <w:rPr>
          <w:szCs w:val="24"/>
        </w:rPr>
        <w:t>basierende</w:t>
      </w:r>
      <w:r w:rsidR="00E7387F">
        <w:rPr>
          <w:szCs w:val="24"/>
        </w:rPr>
        <w:t>n</w:t>
      </w:r>
      <w:r w:rsidR="006D0232" w:rsidRPr="006F6CD7">
        <w:rPr>
          <w:szCs w:val="24"/>
        </w:rPr>
        <w:t xml:space="preserve"> Infrastruktur des </w:t>
      </w:r>
      <w:r w:rsidR="001C14A4" w:rsidRPr="006F6CD7">
        <w:rPr>
          <w:szCs w:val="24"/>
        </w:rPr>
        <w:t xml:space="preserve">wissenschaftlichen </w:t>
      </w:r>
      <w:r w:rsidR="006D0232" w:rsidRPr="006F6CD7">
        <w:rPr>
          <w:szCs w:val="24"/>
        </w:rPr>
        <w:t xml:space="preserve">Austausches. Dabei </w:t>
      </w:r>
      <w:r w:rsidR="001C14A4" w:rsidRPr="006F6CD7">
        <w:rPr>
          <w:szCs w:val="24"/>
        </w:rPr>
        <w:t>wird</w:t>
      </w:r>
      <w:r w:rsidR="006D0232" w:rsidRPr="006F6CD7">
        <w:rPr>
          <w:szCs w:val="24"/>
        </w:rPr>
        <w:t xml:space="preserve"> zwischen den klassischen und modernen Austauschmöglichkeiten unterschieden. </w:t>
      </w:r>
    </w:p>
    <w:p w14:paraId="55B385A9" w14:textId="77777777" w:rsidR="00B07299" w:rsidRDefault="006D0232" w:rsidP="001C14A4">
      <w:pPr>
        <w:spacing w:line="360" w:lineRule="auto"/>
        <w:jc w:val="both"/>
        <w:rPr>
          <w:szCs w:val="24"/>
        </w:rPr>
      </w:pPr>
      <w:r w:rsidRPr="006F6CD7">
        <w:rPr>
          <w:szCs w:val="24"/>
        </w:rPr>
        <w:t>Ein zentraler Unte</w:t>
      </w:r>
      <w:r w:rsidR="00E7387F">
        <w:rPr>
          <w:szCs w:val="24"/>
        </w:rPr>
        <w:t>r</w:t>
      </w:r>
      <w:r w:rsidRPr="006F6CD7">
        <w:rPr>
          <w:szCs w:val="24"/>
        </w:rPr>
        <w:t>schied zwischen den Formen sind die Fragestellungen</w:t>
      </w:r>
    </w:p>
    <w:p w14:paraId="327B9018" w14:textId="18592696" w:rsidR="00B07299" w:rsidRPr="00B07299" w:rsidRDefault="006D0232" w:rsidP="00B07299">
      <w:pPr>
        <w:pStyle w:val="Listenabsatz"/>
        <w:numPr>
          <w:ilvl w:val="0"/>
          <w:numId w:val="13"/>
        </w:numPr>
        <w:spacing w:line="360" w:lineRule="auto"/>
        <w:jc w:val="both"/>
        <w:rPr>
          <w:szCs w:val="24"/>
        </w:rPr>
      </w:pPr>
      <w:r w:rsidRPr="00B07299">
        <w:rPr>
          <w:szCs w:val="24"/>
        </w:rPr>
        <w:t xml:space="preserve"> der Lizensierung der Inhalte</w:t>
      </w:r>
    </w:p>
    <w:p w14:paraId="0D92D1DF" w14:textId="387A4182" w:rsidR="00B07299" w:rsidRDefault="00445617" w:rsidP="00B07299">
      <w:pPr>
        <w:pStyle w:val="Listenabsatz"/>
        <w:numPr>
          <w:ilvl w:val="0"/>
          <w:numId w:val="13"/>
        </w:numPr>
        <w:spacing w:line="360" w:lineRule="auto"/>
        <w:jc w:val="both"/>
        <w:rPr>
          <w:szCs w:val="24"/>
        </w:rPr>
      </w:pPr>
      <w:r w:rsidRPr="00B07299">
        <w:rPr>
          <w:szCs w:val="24"/>
        </w:rPr>
        <w:t>der Reichweite</w:t>
      </w:r>
      <w:r w:rsidR="00707C41" w:rsidRPr="00B07299">
        <w:rPr>
          <w:szCs w:val="24"/>
        </w:rPr>
        <w:t xml:space="preserve"> der internen und externen Kommunikation</w:t>
      </w:r>
      <w:r w:rsidR="00E7387F" w:rsidRPr="00B07299">
        <w:rPr>
          <w:szCs w:val="24"/>
        </w:rPr>
        <w:t xml:space="preserve"> </w:t>
      </w:r>
    </w:p>
    <w:p w14:paraId="6B8DA56B" w14:textId="0C4D8DA4" w:rsidR="00B07299" w:rsidRDefault="00B07299" w:rsidP="00B07299">
      <w:pPr>
        <w:pStyle w:val="Listenabsatz"/>
        <w:numPr>
          <w:ilvl w:val="0"/>
          <w:numId w:val="13"/>
        </w:numPr>
        <w:spacing w:line="360" w:lineRule="auto"/>
        <w:jc w:val="both"/>
        <w:rPr>
          <w:szCs w:val="24"/>
        </w:rPr>
      </w:pPr>
      <w:r>
        <w:rPr>
          <w:szCs w:val="24"/>
        </w:rPr>
        <w:t xml:space="preserve">Dir Formalität der </w:t>
      </w:r>
      <w:r w:rsidR="00707C41" w:rsidRPr="00B07299">
        <w:rPr>
          <w:szCs w:val="24"/>
        </w:rPr>
        <w:t xml:space="preserve">Ergebnisse </w:t>
      </w:r>
      <w:r w:rsidR="00445617" w:rsidRPr="00B07299">
        <w:rPr>
          <w:szCs w:val="24"/>
        </w:rPr>
        <w:t>und</w:t>
      </w:r>
      <w:r w:rsidR="00707C41" w:rsidRPr="00B07299">
        <w:rPr>
          <w:szCs w:val="24"/>
        </w:rPr>
        <w:t xml:space="preserve"> den</w:t>
      </w:r>
      <w:r w:rsidR="00445617" w:rsidRPr="00B07299">
        <w:rPr>
          <w:szCs w:val="24"/>
        </w:rPr>
        <w:t xml:space="preserve"> Forschungs</w:t>
      </w:r>
      <w:r w:rsidR="00707C41" w:rsidRPr="00B07299">
        <w:rPr>
          <w:szCs w:val="24"/>
        </w:rPr>
        <w:t>resultaten</w:t>
      </w:r>
    </w:p>
    <w:p w14:paraId="4CFCFFBA" w14:textId="20EB6EB2" w:rsidR="00B07299" w:rsidRDefault="00B07299" w:rsidP="00B07299">
      <w:pPr>
        <w:pStyle w:val="Listenabsatz"/>
        <w:numPr>
          <w:ilvl w:val="0"/>
          <w:numId w:val="13"/>
        </w:numPr>
        <w:spacing w:line="360" w:lineRule="auto"/>
        <w:jc w:val="both"/>
        <w:rPr>
          <w:szCs w:val="24"/>
        </w:rPr>
      </w:pPr>
      <w:r w:rsidRPr="00B07299">
        <w:rPr>
          <w:szCs w:val="24"/>
        </w:rPr>
        <w:t>die Qualitätssicherstellung hinsichtlich der wissenschafltichen Qualitätskriterien</w:t>
      </w:r>
    </w:p>
    <w:p w14:paraId="74ECAAA2" w14:textId="452FF104" w:rsidR="006D0232" w:rsidRDefault="001C14A4" w:rsidP="00B07299">
      <w:pPr>
        <w:spacing w:line="360" w:lineRule="auto"/>
        <w:jc w:val="both"/>
        <w:rPr>
          <w:szCs w:val="24"/>
        </w:rPr>
      </w:pPr>
      <w:r w:rsidRPr="00B07299">
        <w:rPr>
          <w:szCs w:val="24"/>
        </w:rPr>
        <w:t xml:space="preserve">Unabhängig welche Austauschform oder </w:t>
      </w:r>
      <w:r w:rsidR="00F57A09" w:rsidRPr="00B07299">
        <w:rPr>
          <w:szCs w:val="24"/>
        </w:rPr>
        <w:t>Kollaborations-</w:t>
      </w:r>
      <w:r w:rsidRPr="00B07299">
        <w:rPr>
          <w:szCs w:val="24"/>
        </w:rPr>
        <w:t>Plat</w:t>
      </w:r>
      <w:r w:rsidR="00E7387F" w:rsidRPr="00B07299">
        <w:rPr>
          <w:szCs w:val="24"/>
        </w:rPr>
        <w:t>t</w:t>
      </w:r>
      <w:r w:rsidRPr="00B07299">
        <w:rPr>
          <w:szCs w:val="24"/>
        </w:rPr>
        <w:t xml:space="preserve">form von Wissenschaftlern gewählt wird ist das Einhalten der </w:t>
      </w:r>
      <w:r w:rsidR="00F57A09" w:rsidRPr="00B07299">
        <w:rPr>
          <w:szCs w:val="24"/>
        </w:rPr>
        <w:t xml:space="preserve">einleitend gelisteten </w:t>
      </w:r>
      <w:r w:rsidRPr="00B07299">
        <w:rPr>
          <w:szCs w:val="24"/>
        </w:rPr>
        <w:t>Qualitätskriterien des wissenschaftlichen Arbeitens mas</w:t>
      </w:r>
      <w:r w:rsidR="00E7387F" w:rsidRPr="00B07299">
        <w:rPr>
          <w:szCs w:val="24"/>
        </w:rPr>
        <w:t>s</w:t>
      </w:r>
      <w:r w:rsidRPr="00B07299">
        <w:rPr>
          <w:szCs w:val="24"/>
        </w:rPr>
        <w:t>gebend.</w:t>
      </w:r>
      <w:r w:rsidR="00F57A09" w:rsidRPr="00B07299">
        <w:rPr>
          <w:szCs w:val="24"/>
        </w:rPr>
        <w:t xml:space="preserve"> </w:t>
      </w:r>
    </w:p>
    <w:p w14:paraId="5B3E09A8" w14:textId="56D499BB" w:rsidR="0020370D" w:rsidRPr="00B07299" w:rsidRDefault="0020370D" w:rsidP="00B07299">
      <w:pPr>
        <w:spacing w:line="360" w:lineRule="auto"/>
        <w:jc w:val="both"/>
        <w:rPr>
          <w:szCs w:val="24"/>
        </w:rPr>
      </w:pPr>
      <w:r>
        <w:rPr>
          <w:szCs w:val="24"/>
        </w:rPr>
        <w:t xml:space="preserve">Die wissenschaftliche Kommunikation war in der Veragangenheit und wird auch in der Zukunft mit den jeweilig aktuellen Technologien ein zentrales Element der Wissenschaft und Forschung sein. </w:t>
      </w:r>
    </w:p>
    <w:p w14:paraId="2C06DE89" w14:textId="77777777" w:rsidR="006D0232" w:rsidRDefault="006D0232">
      <w:r>
        <w:br w:type="page"/>
      </w:r>
    </w:p>
    <w:p w14:paraId="4678E020" w14:textId="0FD81EF4" w:rsidR="005002E7" w:rsidRPr="006F6CD7" w:rsidRDefault="00C73306" w:rsidP="005002E7">
      <w:pPr>
        <w:pStyle w:val="CitaviBibliographyHeading"/>
        <w:rPr>
          <w:lang w:val="de-DE"/>
        </w:rPr>
      </w:pPr>
      <w:r>
        <w:lastRenderedPageBreak/>
        <w:fldChar w:fldCharType="begin"/>
      </w:r>
      <w:r w:rsidRPr="006F6CD7">
        <w:rPr>
          <w:lang w:val="de-DE"/>
        </w:rPr>
        <w:instrText>ADDIN CitaviBibliography</w:instrText>
      </w:r>
      <w:r>
        <w:fldChar w:fldCharType="separate"/>
      </w:r>
      <w:bookmarkStart w:id="152" w:name="_Toc58228399"/>
      <w:r w:rsidR="005002E7" w:rsidRPr="006F6CD7">
        <w:rPr>
          <w:lang w:val="de-DE"/>
        </w:rPr>
        <w:t>Literaturverzeichnis</w:t>
      </w:r>
      <w:bookmarkEnd w:id="152"/>
    </w:p>
    <w:p w14:paraId="374416AF" w14:textId="77777777" w:rsidR="005002E7" w:rsidRPr="006F6CD7" w:rsidRDefault="005002E7" w:rsidP="005002E7">
      <w:pPr>
        <w:pStyle w:val="CitaviBibliographyEntry"/>
        <w:rPr>
          <w:lang w:val="de-DE"/>
        </w:rPr>
      </w:pPr>
      <w:bookmarkStart w:id="153" w:name="_CTVL001e6ebcf50c9c046d184a06a43a16e8269"/>
      <w:r>
        <w:t xml:space="preserve">Aghaei, Sareh; Nematbakhsh, Mohammad Ali; Farsani, Hadi Khosravi (2012): Evolution of the world wide web: From WEB 1.0 TO WEB 4.0. </w:t>
      </w:r>
      <w:r w:rsidRPr="006F6CD7">
        <w:rPr>
          <w:lang w:val="de-DE"/>
        </w:rPr>
        <w:t>In:</w:t>
      </w:r>
      <w:bookmarkEnd w:id="153"/>
      <w:r w:rsidRPr="006F6CD7">
        <w:rPr>
          <w:lang w:val="de-DE"/>
        </w:rPr>
        <w:t xml:space="preserve"> </w:t>
      </w:r>
      <w:r w:rsidRPr="006F6CD7">
        <w:rPr>
          <w:i/>
          <w:lang w:val="de-DE"/>
        </w:rPr>
        <w:t xml:space="preserve">International Journal of Web &amp; Semantic Technology </w:t>
      </w:r>
      <w:r w:rsidRPr="006F6CD7">
        <w:rPr>
          <w:lang w:val="de-DE"/>
        </w:rPr>
        <w:t>3 (1), S. 1–10.</w:t>
      </w:r>
    </w:p>
    <w:p w14:paraId="7A7E7D70" w14:textId="13214CC0" w:rsidR="005002E7" w:rsidRDefault="005002E7" w:rsidP="005002E7">
      <w:pPr>
        <w:pStyle w:val="CitaviBibliographyEntry"/>
        <w:rPr>
          <w:lang w:val="de-DE"/>
        </w:rPr>
      </w:pPr>
      <w:bookmarkStart w:id="154" w:name="_CTVL001b88a9e0f04644daa85c4f0a05c215cb2"/>
      <w:r w:rsidRPr="006F6CD7">
        <w:rPr>
          <w:lang w:val="de-DE"/>
        </w:rPr>
        <w:t>Arnold, Norbert (2020): Impfstoffe und Medikamente gegen SARS-CoV-2. Was leistet die Forschung?</w:t>
      </w:r>
    </w:p>
    <w:p w14:paraId="0D37834F" w14:textId="77777777" w:rsidR="005002E7" w:rsidRPr="006F6CD7" w:rsidRDefault="005002E7" w:rsidP="005002E7">
      <w:pPr>
        <w:pStyle w:val="CitaviBibliographyEntry"/>
        <w:rPr>
          <w:lang w:val="de-DE"/>
        </w:rPr>
      </w:pPr>
      <w:bookmarkStart w:id="155" w:name="_CTVL001fe1246aaf406414f8a654da409630bbc"/>
      <w:bookmarkEnd w:id="154"/>
      <w:r w:rsidRPr="006F6CD7">
        <w:rPr>
          <w:lang w:val="de-DE"/>
        </w:rPr>
        <w:t>Back, Andrea; Gronau, Norbert; Tochtermann, Klaus (2009): Web 2.0 in der Unternehmenspraxis: Grundlagen, Fallstudien und Trends zum Einsatz von Social Software (2: Oldenbourg.</w:t>
      </w:r>
    </w:p>
    <w:p w14:paraId="6F96F7AC" w14:textId="77777777" w:rsidR="005002E7" w:rsidRPr="006F6CD7" w:rsidRDefault="005002E7" w:rsidP="005002E7">
      <w:pPr>
        <w:pStyle w:val="CitaviBibliographyEntry"/>
        <w:rPr>
          <w:lang w:val="de-DE"/>
        </w:rPr>
      </w:pPr>
      <w:bookmarkStart w:id="156" w:name="_CTVL0019063687368a34d7997a0d6cfa253ed0f"/>
      <w:bookmarkEnd w:id="155"/>
      <w:r w:rsidRPr="006F6CD7">
        <w:rPr>
          <w:lang w:val="de-DE"/>
        </w:rPr>
        <w:t>Balzert, Helmut; Schröder, Marion; Schäfer, Christian (2017): Wissenschaftliches Arbeiten. Ethik, Inhalt &amp; Form wiss. Arbeiten, Handwerkszeug, Quellen, Projektmanagement, Präsentation. Unter Mitarbeit von Petra Motte. 2. Auflage. Berlin, Dortmund: Springer Campus (Soft skills).</w:t>
      </w:r>
    </w:p>
    <w:p w14:paraId="2E8C6E84" w14:textId="77777777" w:rsidR="005002E7" w:rsidRPr="006F6CD7" w:rsidRDefault="005002E7" w:rsidP="005002E7">
      <w:pPr>
        <w:pStyle w:val="CitaviBibliographyEntry"/>
        <w:rPr>
          <w:lang w:val="de-DE"/>
        </w:rPr>
      </w:pPr>
      <w:bookmarkStart w:id="157" w:name="_CTVL00115b8b091c9ac4079bd01679d830711a1"/>
      <w:bookmarkEnd w:id="156"/>
      <w:r w:rsidRPr="006F6CD7">
        <w:rPr>
          <w:lang w:val="de-DE"/>
        </w:rPr>
        <w:t>Beißwenger, Michael; Storrer, Angelika (2010): Kollaborative Hypertextproduktion mit Wiki-Technologie. In:</w:t>
      </w:r>
      <w:bookmarkEnd w:id="157"/>
      <w:r w:rsidRPr="006F6CD7">
        <w:rPr>
          <w:lang w:val="de-DE"/>
        </w:rPr>
        <w:t xml:space="preserve"> </w:t>
      </w:r>
      <w:r w:rsidRPr="006F6CD7">
        <w:rPr>
          <w:i/>
          <w:lang w:val="de-DE"/>
        </w:rPr>
        <w:t>TU Dortmund</w:t>
      </w:r>
      <w:r w:rsidRPr="006F6CD7">
        <w:rPr>
          <w:lang w:val="de-DE"/>
        </w:rPr>
        <w:t>.</w:t>
      </w:r>
    </w:p>
    <w:p w14:paraId="6E745D58" w14:textId="77777777" w:rsidR="005002E7" w:rsidRPr="006F6CD7" w:rsidRDefault="005002E7" w:rsidP="005002E7">
      <w:pPr>
        <w:pStyle w:val="CitaviBibliographyEntry"/>
        <w:rPr>
          <w:lang w:val="de-DE"/>
        </w:rPr>
      </w:pPr>
      <w:bookmarkStart w:id="158" w:name="_CTVL001a79e541fceb8449db7a390684e097ff6"/>
      <w:r w:rsidRPr="006F6CD7">
        <w:rPr>
          <w:lang w:val="de-DE"/>
        </w:rPr>
        <w:t>Bertschinger, Lukas (2019): Wirksame Forschung und Innovation-Zur Rolle von Wissen und einem zeitgemäßen Wissensaustausch. In:</w:t>
      </w:r>
      <w:bookmarkEnd w:id="158"/>
      <w:r w:rsidRPr="006F6CD7">
        <w:rPr>
          <w:lang w:val="de-DE"/>
        </w:rPr>
        <w:t xml:space="preserve"> </w:t>
      </w:r>
      <w:r w:rsidRPr="006F6CD7">
        <w:rPr>
          <w:i/>
          <w:lang w:val="de-DE"/>
        </w:rPr>
        <w:t xml:space="preserve">Laimburg Journal </w:t>
      </w:r>
      <w:r w:rsidRPr="006F6CD7">
        <w:rPr>
          <w:lang w:val="de-DE"/>
        </w:rPr>
        <w:t>1.</w:t>
      </w:r>
    </w:p>
    <w:p w14:paraId="4B0225F8" w14:textId="77777777" w:rsidR="005002E7" w:rsidRPr="006F6CD7" w:rsidRDefault="005002E7" w:rsidP="005002E7">
      <w:pPr>
        <w:pStyle w:val="CitaviBibliographyEntry"/>
        <w:rPr>
          <w:lang w:val="de-DE"/>
        </w:rPr>
      </w:pPr>
      <w:bookmarkStart w:id="159" w:name="_CTVL001215ad4d4f570494dadf7c3ada4cb257e"/>
      <w:r w:rsidRPr="006F6CD7">
        <w:rPr>
          <w:lang w:val="de-DE"/>
        </w:rPr>
        <w:t>Denker, Merlin; Srecec, Stefan; liegt das im Literaturverzeichnis, Dieser Ausarbeitung; Git, Pro; Chacon, Scott; Straub, Ben (2015): Versionsverwaltung mit Git.</w:t>
      </w:r>
    </w:p>
    <w:p w14:paraId="53AB1FE6" w14:textId="77777777" w:rsidR="005002E7" w:rsidRPr="006F6CD7" w:rsidRDefault="005002E7" w:rsidP="005002E7">
      <w:pPr>
        <w:pStyle w:val="CitaviBibliographyEntry"/>
        <w:rPr>
          <w:lang w:val="de-DE"/>
        </w:rPr>
      </w:pPr>
      <w:bookmarkStart w:id="160" w:name="_CTVL0018e3e0dcb2a3f4d41bc4d6805e4c23394"/>
      <w:bookmarkEnd w:id="159"/>
      <w:r w:rsidRPr="006F6CD7">
        <w:rPr>
          <w:lang w:val="de-DE"/>
        </w:rPr>
        <w:t>Eco, Umberto; Schick, Walter (2005): Wie man eine wissenschaftliche Abschlußarbeit schreibt. Doktor-, Diplom- und Magisterarbeit in den Geistes- und Sozialwissenschaften. 11., unveränd. Aufl. Heidelberg: Müller (UTB für Wissenschaft Interdisziplinär, 1512).</w:t>
      </w:r>
    </w:p>
    <w:p w14:paraId="389651B4" w14:textId="77777777" w:rsidR="005002E7" w:rsidRDefault="005002E7" w:rsidP="005002E7">
      <w:pPr>
        <w:pStyle w:val="CitaviBibliographyEntry"/>
      </w:pPr>
      <w:bookmarkStart w:id="161" w:name="_CTVL0017f2147a1da4d4857a1b75058417ca4de"/>
      <w:bookmarkEnd w:id="160"/>
      <w:r w:rsidRPr="006F6CD7">
        <w:rPr>
          <w:lang w:val="de-DE"/>
        </w:rPr>
        <w:t xml:space="preserve">F. Thung; T. F. Bissyandé; D. Lo; L. Jiang (2013): Network Structure of Social Coding in GitHub. </w:t>
      </w:r>
      <w:r>
        <w:t>In: 2013 17th European Conference on Software Maintenance and Reengineering. 2013 17th European Conference on Software Maintenance and Reengineering, S. 323–326.</w:t>
      </w:r>
    </w:p>
    <w:p w14:paraId="5B935287" w14:textId="77777777" w:rsidR="005002E7" w:rsidRPr="006F6CD7" w:rsidRDefault="005002E7" w:rsidP="005002E7">
      <w:pPr>
        <w:pStyle w:val="CitaviBibliographyEntry"/>
        <w:rPr>
          <w:lang w:val="de-DE"/>
        </w:rPr>
      </w:pPr>
      <w:bookmarkStart w:id="162" w:name="_CTVL00163d1590286724f06b84e3eed436ab806"/>
      <w:bookmarkEnd w:id="161"/>
      <w:r w:rsidRPr="006F6CD7">
        <w:rPr>
          <w:lang w:val="de-DE"/>
        </w:rPr>
        <w:t>Hauss, Kalle: Welche Rolle spielen Konferenzen in der Wissenschaft?</w:t>
      </w:r>
    </w:p>
    <w:p w14:paraId="366BB1E1" w14:textId="77777777" w:rsidR="005002E7" w:rsidRPr="006F6CD7" w:rsidRDefault="005002E7" w:rsidP="005002E7">
      <w:pPr>
        <w:pStyle w:val="CitaviBibliographyEntry"/>
        <w:rPr>
          <w:lang w:val="de-DE"/>
        </w:rPr>
      </w:pPr>
      <w:bookmarkStart w:id="163" w:name="_CTVL001900aee9336da45d1bfbec9aa1a343457"/>
      <w:bookmarkEnd w:id="162"/>
      <w:r w:rsidRPr="006F6CD7">
        <w:rPr>
          <w:lang w:val="de-DE"/>
        </w:rPr>
        <w:t>Heise, Christian (2018a): Von Open Access zu Open Science: Zum Wandel digitaler Kulturen der wissenschaftlichen Kommunikation: meson press.</w:t>
      </w:r>
    </w:p>
    <w:p w14:paraId="2DC597C3" w14:textId="77777777" w:rsidR="005002E7" w:rsidRPr="006F6CD7" w:rsidRDefault="005002E7" w:rsidP="005002E7">
      <w:pPr>
        <w:pStyle w:val="CitaviBibliographyEntry"/>
        <w:rPr>
          <w:lang w:val="de-DE"/>
        </w:rPr>
      </w:pPr>
      <w:bookmarkStart w:id="164" w:name="_CTVL001e080742168e7479f8927db99cb7aabed"/>
      <w:bookmarkEnd w:id="163"/>
      <w:r w:rsidRPr="006F6CD7">
        <w:rPr>
          <w:lang w:val="de-DE"/>
        </w:rPr>
        <w:t>Heise, Christian (2018b): Von Open Access zu Open Science: Zum Wandel digitaler Kulturen der wissenschaftlichen Kommunikation: meson press.</w:t>
      </w:r>
    </w:p>
    <w:p w14:paraId="37F762E0" w14:textId="77777777" w:rsidR="005002E7" w:rsidRPr="006F6CD7" w:rsidRDefault="005002E7" w:rsidP="005002E7">
      <w:pPr>
        <w:pStyle w:val="CitaviBibliographyEntry"/>
        <w:rPr>
          <w:lang w:val="de-DE"/>
        </w:rPr>
      </w:pPr>
      <w:bookmarkStart w:id="165" w:name="_CTVL00123f1bfa0ede14797beb685f0ac7391dd"/>
      <w:bookmarkEnd w:id="164"/>
      <w:r w:rsidRPr="006F6CD7">
        <w:rPr>
          <w:lang w:val="de-DE"/>
        </w:rPr>
        <w:t>Hirschi, C.; Spoerhase, C. (2015): Die Gefährdung des geisteswissenschaftlichen Buches. MERKUR–Deutsche Zeitschrift für europäisches Denken 69 (788), 5–18.</w:t>
      </w:r>
    </w:p>
    <w:p w14:paraId="2E327EF5" w14:textId="3393F688" w:rsidR="005002E7" w:rsidRDefault="005002E7" w:rsidP="005002E7">
      <w:pPr>
        <w:pStyle w:val="CitaviBibliographyEntry"/>
        <w:rPr>
          <w:lang w:val="de-DE"/>
        </w:rPr>
      </w:pPr>
      <w:bookmarkStart w:id="166" w:name="_CTVL0015bd53f59a59e4e54850e622dbd8cdd31"/>
      <w:bookmarkEnd w:id="165"/>
      <w:r w:rsidRPr="006F6CD7">
        <w:rPr>
          <w:lang w:val="de-DE"/>
        </w:rPr>
        <w:t>Ikejezie, Mr. Juniorcaius (WDC): 20200311-sitrep-51-covid-19. Online verfügbar unter https://www.who.int/docs/default-source/coronaviruse/situation-reports/20200311-sitrep-51-covid-19.pdf?sfvrsn=1ba62e57_10, zuletzt geprüft am 25.10.2020.</w:t>
      </w:r>
    </w:p>
    <w:p w14:paraId="4E659B1E" w14:textId="5703CC5B" w:rsidR="007610EC" w:rsidRPr="006F6CD7" w:rsidRDefault="007610EC" w:rsidP="005002E7">
      <w:pPr>
        <w:pStyle w:val="CitaviBibliographyEntry"/>
        <w:rPr>
          <w:lang w:val="de-DE"/>
        </w:rPr>
      </w:pPr>
      <w:r w:rsidRPr="007610EC">
        <w:rPr>
          <w:lang w:val="de-DE"/>
        </w:rPr>
        <w:t>Johnson, S. B. (2001): Emergence. The Connected Lives of Ants, Brains, Cities and Software. Scribner, New York 2004</w:t>
      </w:r>
    </w:p>
    <w:p w14:paraId="308968D6" w14:textId="77777777" w:rsidR="005002E7" w:rsidRDefault="005002E7" w:rsidP="005002E7">
      <w:pPr>
        <w:pStyle w:val="CitaviBibliographyEntry"/>
      </w:pPr>
      <w:bookmarkStart w:id="167" w:name="_CTVL0016ace18c891614c2ab1e745cc800c1337"/>
      <w:bookmarkEnd w:id="166"/>
      <w:r w:rsidRPr="007610EC">
        <w:rPr>
          <w:lang w:val="de-DE"/>
        </w:rPr>
        <w:t>Kittler, Friedrich (2004): Universities: Wet, ha</w:t>
      </w:r>
      <w:r>
        <w:t>rd, soft, and harder. In:</w:t>
      </w:r>
      <w:bookmarkEnd w:id="167"/>
      <w:r>
        <w:t xml:space="preserve"> </w:t>
      </w:r>
      <w:r w:rsidRPr="005002E7">
        <w:rPr>
          <w:i/>
        </w:rPr>
        <w:t xml:space="preserve">Critical Inquiry </w:t>
      </w:r>
      <w:r w:rsidRPr="005002E7">
        <w:t>31 (1), S. 244–255.</w:t>
      </w:r>
    </w:p>
    <w:p w14:paraId="01AA1BE3" w14:textId="77777777" w:rsidR="005002E7" w:rsidRPr="006F6CD7" w:rsidRDefault="005002E7" w:rsidP="005002E7">
      <w:pPr>
        <w:pStyle w:val="CitaviBibliographyEntry"/>
        <w:rPr>
          <w:lang w:val="de-DE"/>
        </w:rPr>
      </w:pPr>
      <w:bookmarkStart w:id="168" w:name="_CTVL001ca01e4f77b984b99a70f28308fff97ef"/>
      <w:r w:rsidRPr="006F6CD7">
        <w:rPr>
          <w:lang w:val="de-DE"/>
        </w:rPr>
        <w:t>Koch, Daniel: Onlinestudie: Wissenschaftliches Arbeiten im Web 2.0. Online verfügbar unter http://eleed.campussource.de/archive/5/1842/.</w:t>
      </w:r>
    </w:p>
    <w:p w14:paraId="330F1CDB" w14:textId="77777777" w:rsidR="005002E7" w:rsidRPr="006F6CD7" w:rsidRDefault="005002E7" w:rsidP="005002E7">
      <w:pPr>
        <w:pStyle w:val="CitaviBibliographyEntry"/>
        <w:rPr>
          <w:lang w:val="de-DE"/>
        </w:rPr>
      </w:pPr>
      <w:bookmarkStart w:id="169" w:name="_CTVL00184977cb5db804a06aa4e7191c012b170"/>
      <w:bookmarkEnd w:id="168"/>
      <w:r w:rsidRPr="006F6CD7">
        <w:rPr>
          <w:lang w:val="de-DE"/>
        </w:rPr>
        <w:t>Maredith Perez (2010): Web 2.0 im Einsatz für die Wissenschaft. In:</w:t>
      </w:r>
      <w:bookmarkEnd w:id="169"/>
      <w:r w:rsidRPr="006F6CD7">
        <w:rPr>
          <w:lang w:val="de-DE"/>
        </w:rPr>
        <w:t xml:space="preserve"> </w:t>
      </w:r>
      <w:r w:rsidRPr="006F6CD7">
        <w:rPr>
          <w:i/>
          <w:lang w:val="de-DE"/>
        </w:rPr>
        <w:t>Information, Wissenschaft &amp; Praxis</w:t>
      </w:r>
      <w:r w:rsidRPr="006F6CD7">
        <w:rPr>
          <w:lang w:val="de-DE"/>
        </w:rPr>
        <w:t>. Online verfügbar unter https://www.phil-fak.uni-</w:t>
      </w:r>
      <w:r w:rsidRPr="006F6CD7">
        <w:rPr>
          <w:lang w:val="de-DE"/>
        </w:rPr>
        <w:lastRenderedPageBreak/>
        <w:t>duesseldorf.de/fileadmin/Redaktion/Institute/Informationswissenschaft/forschung/1268059398iwp_61_201.pdf, zuletzt geprüft am 23.10.2020.</w:t>
      </w:r>
    </w:p>
    <w:p w14:paraId="6408FC5B" w14:textId="3F3392B4" w:rsidR="005002E7" w:rsidRDefault="005002E7" w:rsidP="005002E7">
      <w:pPr>
        <w:pStyle w:val="CitaviBibliographyEntry"/>
        <w:rPr>
          <w:lang w:val="de-DE"/>
        </w:rPr>
      </w:pPr>
      <w:bookmarkStart w:id="170" w:name="_CTVL00193babb8bb55e4fc38be171636f57271e"/>
      <w:r w:rsidRPr="006F6CD7">
        <w:rPr>
          <w:lang w:val="de-DE"/>
        </w:rPr>
        <w:t>Michel, Luis M. (2009): Management von Kooperationen im Bereich Forschung und Entwicklung. Eine empirische Studie. 1. Aufl. Konstanz: Hochsch. Konstanz, Technik, Wirtschaft und Gestaltung (Konstanzer Managementschriften, Bd. 7).</w:t>
      </w:r>
    </w:p>
    <w:p w14:paraId="388FDD75" w14:textId="357C6584" w:rsidR="00D44FB0" w:rsidRPr="006F6CD7" w:rsidRDefault="00D44FB0" w:rsidP="005002E7">
      <w:pPr>
        <w:pStyle w:val="CitaviBibliographyEntry"/>
        <w:rPr>
          <w:lang w:val="de-DE"/>
        </w:rPr>
      </w:pPr>
      <w:bookmarkStart w:id="171" w:name="_CTVL0014345477586e1480b9a2be651e94f3042"/>
      <w:r w:rsidRPr="006F6CD7">
        <w:rPr>
          <w:lang w:val="de-DE"/>
        </w:rPr>
        <w:t>Patrick Mukherjee; Technische Universität Darmstadt; Fachgebiet Echtzeitsysteme: A Fully Decentralized, Peer-to-Peer based Version Control System. Online verfügbar unter https://tuprints.ulb.tu-darmstadt.de/2488/2/Patrick_Mukherjee-PlatinVC.pdf, zuletzt geprüft am 29.10.2020.</w:t>
      </w:r>
      <w:bookmarkEnd w:id="171"/>
    </w:p>
    <w:p w14:paraId="4AAE8A26" w14:textId="69277503" w:rsidR="005002E7" w:rsidRDefault="005002E7" w:rsidP="005002E7">
      <w:pPr>
        <w:pStyle w:val="CitaviBibliographyEntry"/>
        <w:rPr>
          <w:lang w:val="de-DE"/>
        </w:rPr>
      </w:pPr>
      <w:bookmarkStart w:id="172" w:name="_CTVL001bbb7ae6e4e6340639a6d5e665e6faa1b"/>
      <w:bookmarkEnd w:id="170"/>
      <w:r w:rsidRPr="006F6CD7">
        <w:rPr>
          <w:lang w:val="de-DE"/>
        </w:rPr>
        <w:t>Peters, Isabella (2015): Soziale Netzwerke für Wissenschaftler: Anreize und Mehrwerte schaffen für die wissenschaftliche Kommunikation. In:</w:t>
      </w:r>
      <w:bookmarkEnd w:id="172"/>
      <w:r w:rsidRPr="006F6CD7">
        <w:rPr>
          <w:lang w:val="de-DE"/>
        </w:rPr>
        <w:t xml:space="preserve"> </w:t>
      </w:r>
      <w:r w:rsidRPr="006F6CD7">
        <w:rPr>
          <w:i/>
          <w:lang w:val="de-DE"/>
        </w:rPr>
        <w:t xml:space="preserve">Bibliotheksdienst </w:t>
      </w:r>
      <w:r w:rsidRPr="006F6CD7">
        <w:rPr>
          <w:lang w:val="de-DE"/>
        </w:rPr>
        <w:t>49 (10-11), S. 1000–1009.</w:t>
      </w:r>
    </w:p>
    <w:p w14:paraId="7301C00F" w14:textId="7D68B889" w:rsidR="00D44FB0" w:rsidRPr="006F6CD7" w:rsidRDefault="00D44FB0" w:rsidP="005002E7">
      <w:pPr>
        <w:pStyle w:val="CitaviBibliographyEntry"/>
        <w:rPr>
          <w:lang w:val="de-DE"/>
        </w:rPr>
      </w:pPr>
      <w:r w:rsidRPr="00D44FB0">
        <w:rPr>
          <w:lang w:val="de-DE"/>
        </w:rPr>
        <w:t>Peters, I., Stock, W.G. (2008): Folksonomies in Wissensrepräsentation und Information Retrieval. In:</w:t>
      </w:r>
      <w:r w:rsidRPr="00D44FB0">
        <w:rPr>
          <w:lang w:val="de-DE"/>
        </w:rPr>
        <w:br/>
        <w:t>Information, Wissenschaft &amp; Praxis 59(2), 77-90.</w:t>
      </w:r>
    </w:p>
    <w:p w14:paraId="5BEDA1BF" w14:textId="77777777" w:rsidR="005002E7" w:rsidRPr="006F6CD7" w:rsidRDefault="005002E7" w:rsidP="005002E7">
      <w:pPr>
        <w:pStyle w:val="CitaviBibliographyEntry"/>
        <w:rPr>
          <w:lang w:val="de-DE"/>
        </w:rPr>
      </w:pPr>
      <w:bookmarkStart w:id="173" w:name="_CTVL001b634134c41de495e94a588419497142d"/>
      <w:r w:rsidRPr="006F6CD7">
        <w:rPr>
          <w:lang w:val="de-DE"/>
        </w:rPr>
        <w:t>Publikationsformen. Online verfügbar unter https://dg.philhist.unibas.ch/fileadmin/user_upload/dg/Studium/Fuer_Studierende/Werkzeugkasten/Dokumente/Texte_des_Werkzeugkastens/Praxiswissen_Geschichte/Publikationsformen.pdf, zuletzt geprüft am 25.10.2020.</w:t>
      </w:r>
    </w:p>
    <w:p w14:paraId="3780330C" w14:textId="77777777" w:rsidR="005002E7" w:rsidRPr="006F6CD7" w:rsidRDefault="005002E7" w:rsidP="005002E7">
      <w:pPr>
        <w:pStyle w:val="CitaviBibliographyEntry"/>
        <w:rPr>
          <w:lang w:val="de-DE"/>
        </w:rPr>
      </w:pPr>
      <w:bookmarkStart w:id="174" w:name="_CTVL001e7c285986bfd49f5982843c4040b5204"/>
      <w:bookmarkEnd w:id="173"/>
      <w:r>
        <w:t xml:space="preserve">Ram, Karthik (2013): Git can facilitate greater reproducibility and increased transparency in science. </w:t>
      </w:r>
      <w:r w:rsidRPr="006F6CD7">
        <w:rPr>
          <w:lang w:val="de-DE"/>
        </w:rPr>
        <w:t>BioMed Central. Online verfügbar unter https://scfbm.biomedcentral.com/articles/10.1186/1751-0473-8-7, zuletzt aktualisiert am 29.10.2020, zuletzt geprüft am 29.10.2020.</w:t>
      </w:r>
    </w:p>
    <w:p w14:paraId="4E00FA3E" w14:textId="77777777" w:rsidR="005002E7" w:rsidRPr="006F6CD7" w:rsidRDefault="005002E7" w:rsidP="005002E7">
      <w:pPr>
        <w:pStyle w:val="CitaviBibliographyEntry"/>
        <w:rPr>
          <w:lang w:val="de-DE"/>
        </w:rPr>
      </w:pPr>
      <w:bookmarkStart w:id="175" w:name="_CTVL00157e2cd2277cf4f2f81277f350026c438"/>
      <w:bookmarkEnd w:id="174"/>
      <w:r w:rsidRPr="006F6CD7">
        <w:rPr>
          <w:lang w:val="de-DE"/>
        </w:rPr>
        <w:t>RKI - Coronavirus SARS-CoV-2 - Informationen zum Erreger (Stand: 28.9.2020) (2020). Online verfügbar unter https://www.rki.de/SharedDocs/FAQ/NCOV2019/FAQ_Liste.html, zuletzt aktualisiert am 06.11.2020, zuletzt geprüft am 06.11.2020.</w:t>
      </w:r>
    </w:p>
    <w:p w14:paraId="047B5DBF" w14:textId="77777777" w:rsidR="005002E7" w:rsidRPr="006F6CD7" w:rsidRDefault="005002E7" w:rsidP="005002E7">
      <w:pPr>
        <w:pStyle w:val="CitaviBibliographyEntry"/>
        <w:rPr>
          <w:lang w:val="de-DE"/>
        </w:rPr>
      </w:pPr>
      <w:bookmarkStart w:id="176" w:name="_CTVL001b746783577e2480aa2a4fdef84be62a5"/>
      <w:bookmarkEnd w:id="175"/>
      <w:r w:rsidRPr="006F6CD7">
        <w:rPr>
          <w:lang w:val="de-DE"/>
        </w:rPr>
        <w:t>Rothfuss, Katja; Stange, Eduard (2020): CED in Zeiten von COVID-19. In:</w:t>
      </w:r>
      <w:bookmarkEnd w:id="176"/>
      <w:r w:rsidRPr="006F6CD7">
        <w:rPr>
          <w:lang w:val="de-DE"/>
        </w:rPr>
        <w:t xml:space="preserve"> </w:t>
      </w:r>
      <w:r w:rsidRPr="006F6CD7">
        <w:rPr>
          <w:i/>
          <w:lang w:val="de-DE"/>
        </w:rPr>
        <w:t xml:space="preserve">Gastro-News </w:t>
      </w:r>
      <w:r w:rsidRPr="006F6CD7">
        <w:rPr>
          <w:lang w:val="de-DE"/>
        </w:rPr>
        <w:t>7, S. 50–53.</w:t>
      </w:r>
    </w:p>
    <w:p w14:paraId="08DC6A8C" w14:textId="77777777" w:rsidR="005002E7" w:rsidRPr="006F6CD7" w:rsidRDefault="005002E7" w:rsidP="005002E7">
      <w:pPr>
        <w:pStyle w:val="CitaviBibliographyEntry"/>
        <w:rPr>
          <w:lang w:val="de-DE"/>
        </w:rPr>
      </w:pPr>
      <w:bookmarkStart w:id="177" w:name="_CTVL0015096131ac8ad437c9c70f6bdfbe4e517"/>
      <w:r w:rsidRPr="006F6CD7">
        <w:rPr>
          <w:lang w:val="de-DE"/>
        </w:rPr>
        <w:t>Schmidt, Jan; Schönberger, Klaus; Stegbauer, Christian (2005): Erkundungen von Weblog-Nutzungen: Anmerkungen zum Stand der Forschung. In:</w:t>
      </w:r>
      <w:bookmarkEnd w:id="177"/>
      <w:r w:rsidRPr="006F6CD7">
        <w:rPr>
          <w:lang w:val="de-DE"/>
        </w:rPr>
        <w:t xml:space="preserve"> </w:t>
      </w:r>
      <w:r w:rsidRPr="006F6CD7">
        <w:rPr>
          <w:i/>
          <w:lang w:val="de-DE"/>
        </w:rPr>
        <w:t xml:space="preserve">kommunikation@ gesellschaft </w:t>
      </w:r>
      <w:r w:rsidRPr="006F6CD7">
        <w:rPr>
          <w:lang w:val="de-DE"/>
        </w:rPr>
        <w:t>6, S. 20.</w:t>
      </w:r>
    </w:p>
    <w:p w14:paraId="36E13189" w14:textId="77777777" w:rsidR="005002E7" w:rsidRPr="006F6CD7" w:rsidRDefault="005002E7" w:rsidP="005002E7">
      <w:pPr>
        <w:pStyle w:val="CitaviBibliographyEntry"/>
        <w:rPr>
          <w:lang w:val="de-DE"/>
        </w:rPr>
      </w:pPr>
      <w:bookmarkStart w:id="178" w:name="_CTVL001d54457f80dd74aa18e2dafc42436ef1b"/>
      <w:r w:rsidRPr="006F6CD7">
        <w:rPr>
          <w:lang w:val="de-DE"/>
        </w:rPr>
        <w:t>Univ. Prof. Dr. Ursula WiedermannSchmidt: Entwicklung von Impfstoffen. Online verfügbar unter https://www.aerztezeitung.at/fileadmin/PDF/2017_Verlinkungen/State_Entwicklung_Impfstoffe.pdf, zuletzt geprüft am 25.10.2020.</w:t>
      </w:r>
    </w:p>
    <w:p w14:paraId="3B20DBFF" w14:textId="77777777" w:rsidR="005002E7" w:rsidRPr="006F6CD7" w:rsidRDefault="005002E7" w:rsidP="005002E7">
      <w:pPr>
        <w:pStyle w:val="CitaviBibliographyEntry"/>
        <w:rPr>
          <w:lang w:val="de-DE"/>
        </w:rPr>
      </w:pPr>
      <w:bookmarkStart w:id="179" w:name="_CTVL001eb1191d6cb8b46be874abd5254362844"/>
      <w:bookmarkEnd w:id="178"/>
      <w:r w:rsidRPr="006F6CD7">
        <w:rPr>
          <w:lang w:val="de-DE"/>
        </w:rPr>
        <w:t>Voigt, Kristin (2012): Informelle Wissenschaftskommunikation und Social Media: Frank &amp; Timme GmbH (10).</w:t>
      </w:r>
    </w:p>
    <w:p w14:paraId="6A73EA11" w14:textId="0D0BA200" w:rsidR="007610EC" w:rsidRDefault="005002E7" w:rsidP="005002E7">
      <w:pPr>
        <w:pStyle w:val="CitaviBibliographyEntry"/>
      </w:pPr>
      <w:bookmarkStart w:id="180" w:name="_CTVL001235f1c89057840b68a36d31dd0fab1f6"/>
      <w:bookmarkEnd w:id="179"/>
      <w:r w:rsidRPr="006F6CD7">
        <w:rPr>
          <w:lang w:val="de-DE"/>
        </w:rPr>
        <w:t>Wissen - Enzyklopädie - Brockhaus.de (2020). Online verfügbar unter https://brockhaus.de/ecs/enzy/article/wissen-20, zuletzt aktualisiert am 06.11.2020, zuletzt geprüft am 06.11.2020</w:t>
      </w:r>
      <w:bookmarkEnd w:id="180"/>
      <w:r w:rsidRPr="006F6CD7">
        <w:rPr>
          <w:lang w:val="de-DE"/>
        </w:rPr>
        <w:t>.</w:t>
      </w:r>
      <w:r w:rsidR="00C73306">
        <w:fldChar w:fldCharType="end"/>
      </w:r>
    </w:p>
    <w:p w14:paraId="6636BE3B" w14:textId="77777777" w:rsidR="00C73306" w:rsidRPr="00FA452C" w:rsidRDefault="00C73306" w:rsidP="00E32437">
      <w:pPr>
        <w:jc w:val="both"/>
      </w:pPr>
    </w:p>
    <w:sectPr w:rsidR="00C73306" w:rsidRPr="00FA45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312E3" w14:textId="77777777" w:rsidR="00694B04" w:rsidRDefault="00694B04">
      <w:pPr>
        <w:spacing w:after="0" w:line="240" w:lineRule="auto"/>
      </w:pPr>
      <w:r>
        <w:separator/>
      </w:r>
    </w:p>
  </w:endnote>
  <w:endnote w:type="continuationSeparator" w:id="0">
    <w:p w14:paraId="0436B196" w14:textId="77777777" w:rsidR="00694B04" w:rsidRDefault="0069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124356"/>
      <w:docPartObj>
        <w:docPartGallery w:val="Page Numbers (Bottom of Page)"/>
        <w:docPartUnique/>
      </w:docPartObj>
    </w:sdtPr>
    <w:sdtContent>
      <w:p w14:paraId="62D923D7" w14:textId="77777777" w:rsidR="00C94CB6" w:rsidRDefault="00C94CB6">
        <w:pPr>
          <w:pStyle w:val="Fuzeile"/>
          <w:jc w:val="right"/>
        </w:pPr>
        <w:r>
          <w:fldChar w:fldCharType="begin"/>
        </w:r>
        <w:r>
          <w:instrText>PAGE   \* MERGEFORMAT</w:instrText>
        </w:r>
        <w:r>
          <w:fldChar w:fldCharType="separate"/>
        </w:r>
        <w:r w:rsidRPr="00D9106F">
          <w:rPr>
            <w:noProof/>
            <w:lang w:val="de-DE"/>
          </w:rPr>
          <w:t>3</w:t>
        </w:r>
        <w:r>
          <w:fldChar w:fldCharType="end"/>
        </w:r>
      </w:p>
    </w:sdtContent>
  </w:sdt>
  <w:p w14:paraId="3F40D3E2" w14:textId="77777777" w:rsidR="00C94CB6" w:rsidRDefault="00C94CB6" w:rsidP="00AC21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C94CB6" w14:paraId="0771F4CD" w14:textId="77777777" w:rsidTr="00AC21BF">
      <w:tc>
        <w:tcPr>
          <w:tcW w:w="2740" w:type="dxa"/>
        </w:tcPr>
        <w:p w14:paraId="6E726340" w14:textId="77777777" w:rsidR="00C94CB6" w:rsidRDefault="00C94CB6" w:rsidP="00AC21BF">
          <w:pPr>
            <w:pStyle w:val="Kopfzeile"/>
            <w:ind w:left="-115"/>
          </w:pPr>
        </w:p>
      </w:tc>
      <w:tc>
        <w:tcPr>
          <w:tcW w:w="2740" w:type="dxa"/>
        </w:tcPr>
        <w:p w14:paraId="35567FFE" w14:textId="77777777" w:rsidR="00C94CB6" w:rsidRDefault="00C94CB6" w:rsidP="00AC21BF">
          <w:pPr>
            <w:pStyle w:val="Kopfzeile"/>
            <w:jc w:val="center"/>
          </w:pPr>
        </w:p>
      </w:tc>
      <w:tc>
        <w:tcPr>
          <w:tcW w:w="2740" w:type="dxa"/>
        </w:tcPr>
        <w:p w14:paraId="527902EC" w14:textId="77777777" w:rsidR="00C94CB6" w:rsidRDefault="00C94CB6" w:rsidP="00AC21BF">
          <w:pPr>
            <w:pStyle w:val="Kopfzeile"/>
            <w:ind w:right="-115"/>
            <w:jc w:val="right"/>
          </w:pPr>
        </w:p>
      </w:tc>
    </w:tr>
  </w:tbl>
  <w:p w14:paraId="39C90084" w14:textId="77777777" w:rsidR="00C94CB6" w:rsidRDefault="00C94C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97480" w14:textId="77777777" w:rsidR="00694B04" w:rsidRDefault="00694B04">
      <w:pPr>
        <w:spacing w:after="0" w:line="240" w:lineRule="auto"/>
      </w:pPr>
      <w:r>
        <w:separator/>
      </w:r>
    </w:p>
  </w:footnote>
  <w:footnote w:type="continuationSeparator" w:id="0">
    <w:p w14:paraId="2EFDAAAD" w14:textId="77777777" w:rsidR="00694B04" w:rsidRDefault="00694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A62C3" w14:textId="77777777" w:rsidR="00C94CB6" w:rsidRDefault="00C94CB6" w:rsidP="00AC21BF">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C94CB6" w14:paraId="50B5DD62" w14:textId="77777777" w:rsidTr="00AC21BF">
      <w:tc>
        <w:tcPr>
          <w:tcW w:w="2740" w:type="dxa"/>
        </w:tcPr>
        <w:p w14:paraId="5EC360EB" w14:textId="77777777" w:rsidR="00C94CB6" w:rsidRDefault="00C94CB6" w:rsidP="00AC21BF">
          <w:pPr>
            <w:pStyle w:val="Kopfzeile"/>
            <w:ind w:left="-115"/>
          </w:pPr>
        </w:p>
      </w:tc>
      <w:tc>
        <w:tcPr>
          <w:tcW w:w="2740" w:type="dxa"/>
        </w:tcPr>
        <w:p w14:paraId="0869F5EF" w14:textId="77777777" w:rsidR="00C94CB6" w:rsidRDefault="00C94CB6" w:rsidP="00AC21BF">
          <w:pPr>
            <w:pStyle w:val="Kopfzeile"/>
            <w:jc w:val="center"/>
          </w:pPr>
        </w:p>
      </w:tc>
      <w:tc>
        <w:tcPr>
          <w:tcW w:w="2740" w:type="dxa"/>
        </w:tcPr>
        <w:p w14:paraId="640C8E24" w14:textId="77777777" w:rsidR="00C94CB6" w:rsidRDefault="00C94CB6" w:rsidP="00AC21BF">
          <w:pPr>
            <w:pStyle w:val="Kopfzeile"/>
            <w:ind w:right="-115"/>
            <w:jc w:val="right"/>
          </w:pPr>
        </w:p>
      </w:tc>
    </w:tr>
  </w:tbl>
  <w:p w14:paraId="6BFADE6D" w14:textId="77777777" w:rsidR="00C94CB6" w:rsidRDefault="00C94C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FEAAC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32467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8C00BF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EEF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3285B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743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1EFD8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749A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A8D3A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1927FB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A294E0E"/>
    <w:multiLevelType w:val="hybridMultilevel"/>
    <w:tmpl w:val="86A4CA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B476BF"/>
    <w:multiLevelType w:val="hybridMultilevel"/>
    <w:tmpl w:val="5914C500"/>
    <w:lvl w:ilvl="0" w:tplc="EADA4C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B11DC5"/>
    <w:multiLevelType w:val="hybridMultilevel"/>
    <w:tmpl w:val="33FCCE3C"/>
    <w:lvl w:ilvl="0" w:tplc="3C9A3896">
      <w:numFmt w:val="bullet"/>
      <w:lvlText w:val="-"/>
      <w:lvlJc w:val="left"/>
      <w:pPr>
        <w:ind w:left="720" w:hanging="360"/>
      </w:pPr>
      <w:rPr>
        <w:rFonts w:ascii="Tahoma" w:eastAsia="Times New Roman" w:hAnsi="Tahoma" w:cs="Tahoma" w:hint="default"/>
        <w:color w:val="3C3C3B"/>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llich Jochen Paul">
    <w15:presenceInfo w15:providerId="AD" w15:userId="S::1810837475@stud.fh-kufstein.ac.at::af3152ea-2949-42e6-9b57-a23b653a7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DC6"/>
    <w:rsid w:val="00003B4A"/>
    <w:rsid w:val="0000478F"/>
    <w:rsid w:val="00005984"/>
    <w:rsid w:val="0001137D"/>
    <w:rsid w:val="00011B70"/>
    <w:rsid w:val="00020C96"/>
    <w:rsid w:val="0002320B"/>
    <w:rsid w:val="00023D18"/>
    <w:rsid w:val="00025919"/>
    <w:rsid w:val="00030EA5"/>
    <w:rsid w:val="0003410D"/>
    <w:rsid w:val="00035F13"/>
    <w:rsid w:val="00041163"/>
    <w:rsid w:val="00041A43"/>
    <w:rsid w:val="00050DEB"/>
    <w:rsid w:val="000545BD"/>
    <w:rsid w:val="00057E7B"/>
    <w:rsid w:val="000606E4"/>
    <w:rsid w:val="0006278E"/>
    <w:rsid w:val="000713F6"/>
    <w:rsid w:val="00072008"/>
    <w:rsid w:val="00084382"/>
    <w:rsid w:val="00084C50"/>
    <w:rsid w:val="00086781"/>
    <w:rsid w:val="00091A3C"/>
    <w:rsid w:val="00094F4C"/>
    <w:rsid w:val="00095095"/>
    <w:rsid w:val="00095AC0"/>
    <w:rsid w:val="000A0086"/>
    <w:rsid w:val="000A0803"/>
    <w:rsid w:val="000A0C74"/>
    <w:rsid w:val="000A1032"/>
    <w:rsid w:val="000A19AD"/>
    <w:rsid w:val="000A2F13"/>
    <w:rsid w:val="000A31F7"/>
    <w:rsid w:val="000A44A8"/>
    <w:rsid w:val="000C7685"/>
    <w:rsid w:val="000D4E76"/>
    <w:rsid w:val="000D52FF"/>
    <w:rsid w:val="000D6184"/>
    <w:rsid w:val="000E3921"/>
    <w:rsid w:val="000E6CC6"/>
    <w:rsid w:val="000F0226"/>
    <w:rsid w:val="000F351A"/>
    <w:rsid w:val="000F41B7"/>
    <w:rsid w:val="001102D8"/>
    <w:rsid w:val="00111227"/>
    <w:rsid w:val="00120149"/>
    <w:rsid w:val="00120330"/>
    <w:rsid w:val="0012062F"/>
    <w:rsid w:val="00124D78"/>
    <w:rsid w:val="0012664F"/>
    <w:rsid w:val="001279B6"/>
    <w:rsid w:val="0013034A"/>
    <w:rsid w:val="00132648"/>
    <w:rsid w:val="00143D92"/>
    <w:rsid w:val="00146A66"/>
    <w:rsid w:val="0015137D"/>
    <w:rsid w:val="00153C90"/>
    <w:rsid w:val="00154FF9"/>
    <w:rsid w:val="001571B5"/>
    <w:rsid w:val="001617A1"/>
    <w:rsid w:val="001621C3"/>
    <w:rsid w:val="00172C4D"/>
    <w:rsid w:val="001802DB"/>
    <w:rsid w:val="00183239"/>
    <w:rsid w:val="00183D49"/>
    <w:rsid w:val="00193EED"/>
    <w:rsid w:val="001953F6"/>
    <w:rsid w:val="00197AE6"/>
    <w:rsid w:val="001A041E"/>
    <w:rsid w:val="001A24BF"/>
    <w:rsid w:val="001B075B"/>
    <w:rsid w:val="001B0810"/>
    <w:rsid w:val="001C0B31"/>
    <w:rsid w:val="001C14A4"/>
    <w:rsid w:val="001C56D2"/>
    <w:rsid w:val="001D6B8E"/>
    <w:rsid w:val="001E56A3"/>
    <w:rsid w:val="001E6AD5"/>
    <w:rsid w:val="001E79EB"/>
    <w:rsid w:val="001F30DD"/>
    <w:rsid w:val="001F79AA"/>
    <w:rsid w:val="002006C5"/>
    <w:rsid w:val="0020370D"/>
    <w:rsid w:val="002046B0"/>
    <w:rsid w:val="0020740E"/>
    <w:rsid w:val="00210EDD"/>
    <w:rsid w:val="0021147C"/>
    <w:rsid w:val="0021501A"/>
    <w:rsid w:val="00215694"/>
    <w:rsid w:val="00220619"/>
    <w:rsid w:val="0022150F"/>
    <w:rsid w:val="00222759"/>
    <w:rsid w:val="0023076B"/>
    <w:rsid w:val="0023474A"/>
    <w:rsid w:val="00235ED2"/>
    <w:rsid w:val="00240604"/>
    <w:rsid w:val="00245D5F"/>
    <w:rsid w:val="00246D20"/>
    <w:rsid w:val="002472B1"/>
    <w:rsid w:val="00256DBA"/>
    <w:rsid w:val="00257010"/>
    <w:rsid w:val="002605C9"/>
    <w:rsid w:val="00261E25"/>
    <w:rsid w:val="002717AF"/>
    <w:rsid w:val="00274A35"/>
    <w:rsid w:val="00274A73"/>
    <w:rsid w:val="00277905"/>
    <w:rsid w:val="00280419"/>
    <w:rsid w:val="00282B7D"/>
    <w:rsid w:val="00286FF4"/>
    <w:rsid w:val="0029187A"/>
    <w:rsid w:val="00293276"/>
    <w:rsid w:val="00293F29"/>
    <w:rsid w:val="002A1A6E"/>
    <w:rsid w:val="002A47C5"/>
    <w:rsid w:val="002B5345"/>
    <w:rsid w:val="002B5527"/>
    <w:rsid w:val="002B71FC"/>
    <w:rsid w:val="002D4203"/>
    <w:rsid w:val="002E166A"/>
    <w:rsid w:val="002E49B5"/>
    <w:rsid w:val="002E4D27"/>
    <w:rsid w:val="002E5CCB"/>
    <w:rsid w:val="002E647B"/>
    <w:rsid w:val="002E6C04"/>
    <w:rsid w:val="002F5DC6"/>
    <w:rsid w:val="002F7A8A"/>
    <w:rsid w:val="00302F32"/>
    <w:rsid w:val="00305E7A"/>
    <w:rsid w:val="00306813"/>
    <w:rsid w:val="00310466"/>
    <w:rsid w:val="00313ACD"/>
    <w:rsid w:val="00316CA1"/>
    <w:rsid w:val="0031746C"/>
    <w:rsid w:val="003229D7"/>
    <w:rsid w:val="003260A8"/>
    <w:rsid w:val="0032615A"/>
    <w:rsid w:val="00326476"/>
    <w:rsid w:val="00326D10"/>
    <w:rsid w:val="00331609"/>
    <w:rsid w:val="00334564"/>
    <w:rsid w:val="00340C57"/>
    <w:rsid w:val="00341047"/>
    <w:rsid w:val="00341CB5"/>
    <w:rsid w:val="00343CFC"/>
    <w:rsid w:val="00347923"/>
    <w:rsid w:val="00351B21"/>
    <w:rsid w:val="00353C36"/>
    <w:rsid w:val="003566B4"/>
    <w:rsid w:val="00375583"/>
    <w:rsid w:val="00384945"/>
    <w:rsid w:val="00386146"/>
    <w:rsid w:val="0038731C"/>
    <w:rsid w:val="0039384B"/>
    <w:rsid w:val="003B296F"/>
    <w:rsid w:val="003B3CFD"/>
    <w:rsid w:val="003B4C9F"/>
    <w:rsid w:val="003C3E9F"/>
    <w:rsid w:val="003C6345"/>
    <w:rsid w:val="003D05E2"/>
    <w:rsid w:val="003D3350"/>
    <w:rsid w:val="003D4B41"/>
    <w:rsid w:val="003E2930"/>
    <w:rsid w:val="003E4DB4"/>
    <w:rsid w:val="003E55F4"/>
    <w:rsid w:val="003F258F"/>
    <w:rsid w:val="003F36A0"/>
    <w:rsid w:val="003F42FC"/>
    <w:rsid w:val="003F5404"/>
    <w:rsid w:val="003F705C"/>
    <w:rsid w:val="00401064"/>
    <w:rsid w:val="00404392"/>
    <w:rsid w:val="00405CE3"/>
    <w:rsid w:val="004128AF"/>
    <w:rsid w:val="0041757D"/>
    <w:rsid w:val="00420D5C"/>
    <w:rsid w:val="00420DD1"/>
    <w:rsid w:val="00425000"/>
    <w:rsid w:val="004275E5"/>
    <w:rsid w:val="00431A5C"/>
    <w:rsid w:val="00433AA9"/>
    <w:rsid w:val="004351A8"/>
    <w:rsid w:val="00436389"/>
    <w:rsid w:val="00437382"/>
    <w:rsid w:val="00444E6D"/>
    <w:rsid w:val="00445617"/>
    <w:rsid w:val="00447C6E"/>
    <w:rsid w:val="004548B8"/>
    <w:rsid w:val="00456DAD"/>
    <w:rsid w:val="004601C7"/>
    <w:rsid w:val="004647E3"/>
    <w:rsid w:val="00476A81"/>
    <w:rsid w:val="00476E4F"/>
    <w:rsid w:val="00481C16"/>
    <w:rsid w:val="00486F60"/>
    <w:rsid w:val="00493DE0"/>
    <w:rsid w:val="004945C3"/>
    <w:rsid w:val="00496EFA"/>
    <w:rsid w:val="004A3DBC"/>
    <w:rsid w:val="004A5138"/>
    <w:rsid w:val="004B4446"/>
    <w:rsid w:val="004B4C27"/>
    <w:rsid w:val="004C00BF"/>
    <w:rsid w:val="004C19B4"/>
    <w:rsid w:val="004C5EF6"/>
    <w:rsid w:val="004C6D12"/>
    <w:rsid w:val="004D2248"/>
    <w:rsid w:val="004D6766"/>
    <w:rsid w:val="004D7E09"/>
    <w:rsid w:val="004F04A0"/>
    <w:rsid w:val="004F2B7F"/>
    <w:rsid w:val="005002E7"/>
    <w:rsid w:val="00503B2E"/>
    <w:rsid w:val="00503F3A"/>
    <w:rsid w:val="00504CA3"/>
    <w:rsid w:val="00505FBF"/>
    <w:rsid w:val="00511783"/>
    <w:rsid w:val="00512155"/>
    <w:rsid w:val="005157FF"/>
    <w:rsid w:val="00521C66"/>
    <w:rsid w:val="00522BD9"/>
    <w:rsid w:val="0052330C"/>
    <w:rsid w:val="00524746"/>
    <w:rsid w:val="00526A88"/>
    <w:rsid w:val="00530090"/>
    <w:rsid w:val="005315DD"/>
    <w:rsid w:val="0053255B"/>
    <w:rsid w:val="00540E92"/>
    <w:rsid w:val="005414E7"/>
    <w:rsid w:val="00542D06"/>
    <w:rsid w:val="00545BF4"/>
    <w:rsid w:val="0054717D"/>
    <w:rsid w:val="00551DE9"/>
    <w:rsid w:val="00553D8D"/>
    <w:rsid w:val="00555F53"/>
    <w:rsid w:val="00556DB1"/>
    <w:rsid w:val="00562720"/>
    <w:rsid w:val="005660CD"/>
    <w:rsid w:val="00572B76"/>
    <w:rsid w:val="00574DF6"/>
    <w:rsid w:val="00583AB0"/>
    <w:rsid w:val="00583F0E"/>
    <w:rsid w:val="005911B7"/>
    <w:rsid w:val="0059504A"/>
    <w:rsid w:val="005A57DA"/>
    <w:rsid w:val="005A67A8"/>
    <w:rsid w:val="005C176E"/>
    <w:rsid w:val="005C1C40"/>
    <w:rsid w:val="005C6460"/>
    <w:rsid w:val="005C653E"/>
    <w:rsid w:val="005C6ACA"/>
    <w:rsid w:val="005D0179"/>
    <w:rsid w:val="005D540D"/>
    <w:rsid w:val="005D5BF9"/>
    <w:rsid w:val="005D62E2"/>
    <w:rsid w:val="005D649A"/>
    <w:rsid w:val="005E277A"/>
    <w:rsid w:val="005E44AE"/>
    <w:rsid w:val="005E6AFA"/>
    <w:rsid w:val="005F02A2"/>
    <w:rsid w:val="005F2A82"/>
    <w:rsid w:val="0060320B"/>
    <w:rsid w:val="00606140"/>
    <w:rsid w:val="00606C7B"/>
    <w:rsid w:val="00615664"/>
    <w:rsid w:val="006159FD"/>
    <w:rsid w:val="00616F31"/>
    <w:rsid w:val="00617DEC"/>
    <w:rsid w:val="006201DC"/>
    <w:rsid w:val="0063567B"/>
    <w:rsid w:val="00640AFC"/>
    <w:rsid w:val="0064174E"/>
    <w:rsid w:val="006426E8"/>
    <w:rsid w:val="00643469"/>
    <w:rsid w:val="00644D9E"/>
    <w:rsid w:val="00645835"/>
    <w:rsid w:val="00646B4A"/>
    <w:rsid w:val="00647F2F"/>
    <w:rsid w:val="006535ED"/>
    <w:rsid w:val="00654024"/>
    <w:rsid w:val="00654DC8"/>
    <w:rsid w:val="00657ADB"/>
    <w:rsid w:val="0066654F"/>
    <w:rsid w:val="0067029B"/>
    <w:rsid w:val="006808CC"/>
    <w:rsid w:val="00681CDF"/>
    <w:rsid w:val="00682334"/>
    <w:rsid w:val="00690AE4"/>
    <w:rsid w:val="00693070"/>
    <w:rsid w:val="00694B04"/>
    <w:rsid w:val="006961D9"/>
    <w:rsid w:val="006B17FF"/>
    <w:rsid w:val="006B4E43"/>
    <w:rsid w:val="006B5D18"/>
    <w:rsid w:val="006C471A"/>
    <w:rsid w:val="006C494A"/>
    <w:rsid w:val="006C6918"/>
    <w:rsid w:val="006D0232"/>
    <w:rsid w:val="006D049C"/>
    <w:rsid w:val="006D04A1"/>
    <w:rsid w:val="006D5C83"/>
    <w:rsid w:val="006E2206"/>
    <w:rsid w:val="006F51A9"/>
    <w:rsid w:val="006F6CD7"/>
    <w:rsid w:val="006F6EEE"/>
    <w:rsid w:val="00703DBE"/>
    <w:rsid w:val="00707237"/>
    <w:rsid w:val="00707C41"/>
    <w:rsid w:val="00711E4E"/>
    <w:rsid w:val="0072328B"/>
    <w:rsid w:val="00723610"/>
    <w:rsid w:val="00730A29"/>
    <w:rsid w:val="00731BBB"/>
    <w:rsid w:val="007368EA"/>
    <w:rsid w:val="00737F59"/>
    <w:rsid w:val="0074240C"/>
    <w:rsid w:val="007435A3"/>
    <w:rsid w:val="00743829"/>
    <w:rsid w:val="00743893"/>
    <w:rsid w:val="0074496C"/>
    <w:rsid w:val="0075021D"/>
    <w:rsid w:val="00752DA6"/>
    <w:rsid w:val="00752F8A"/>
    <w:rsid w:val="007550B4"/>
    <w:rsid w:val="0075558E"/>
    <w:rsid w:val="00756ADB"/>
    <w:rsid w:val="007610EC"/>
    <w:rsid w:val="007669D6"/>
    <w:rsid w:val="007677EE"/>
    <w:rsid w:val="0077243B"/>
    <w:rsid w:val="00777015"/>
    <w:rsid w:val="00777E06"/>
    <w:rsid w:val="00780383"/>
    <w:rsid w:val="0078056D"/>
    <w:rsid w:val="00783265"/>
    <w:rsid w:val="00796674"/>
    <w:rsid w:val="007968AB"/>
    <w:rsid w:val="00797B2F"/>
    <w:rsid w:val="007A22E4"/>
    <w:rsid w:val="007A6644"/>
    <w:rsid w:val="007B0FA3"/>
    <w:rsid w:val="007B1F6A"/>
    <w:rsid w:val="007B5714"/>
    <w:rsid w:val="007C0BB4"/>
    <w:rsid w:val="007C34E2"/>
    <w:rsid w:val="007D605F"/>
    <w:rsid w:val="007E6C6D"/>
    <w:rsid w:val="007F0C28"/>
    <w:rsid w:val="007F251A"/>
    <w:rsid w:val="007F2D2E"/>
    <w:rsid w:val="007F369C"/>
    <w:rsid w:val="007F448F"/>
    <w:rsid w:val="007F6531"/>
    <w:rsid w:val="007F78E5"/>
    <w:rsid w:val="0080032E"/>
    <w:rsid w:val="00800912"/>
    <w:rsid w:val="00803EEE"/>
    <w:rsid w:val="00807020"/>
    <w:rsid w:val="008106DA"/>
    <w:rsid w:val="00812348"/>
    <w:rsid w:val="0083699A"/>
    <w:rsid w:val="0084394F"/>
    <w:rsid w:val="00852E89"/>
    <w:rsid w:val="00853BDA"/>
    <w:rsid w:val="00863AD6"/>
    <w:rsid w:val="00864DBD"/>
    <w:rsid w:val="008733EA"/>
    <w:rsid w:val="0089129F"/>
    <w:rsid w:val="00893E59"/>
    <w:rsid w:val="00895588"/>
    <w:rsid w:val="008A1087"/>
    <w:rsid w:val="008A137A"/>
    <w:rsid w:val="008A1749"/>
    <w:rsid w:val="008A4A3A"/>
    <w:rsid w:val="008A4EA9"/>
    <w:rsid w:val="008A6461"/>
    <w:rsid w:val="008A68FD"/>
    <w:rsid w:val="008B2DA0"/>
    <w:rsid w:val="008B3504"/>
    <w:rsid w:val="008B3CD4"/>
    <w:rsid w:val="008B4448"/>
    <w:rsid w:val="008B5F38"/>
    <w:rsid w:val="008C0815"/>
    <w:rsid w:val="008C7DE5"/>
    <w:rsid w:val="008D09DE"/>
    <w:rsid w:val="008D62B3"/>
    <w:rsid w:val="008E27B4"/>
    <w:rsid w:val="008F217D"/>
    <w:rsid w:val="008F715F"/>
    <w:rsid w:val="008F733C"/>
    <w:rsid w:val="00907863"/>
    <w:rsid w:val="0091019F"/>
    <w:rsid w:val="00916165"/>
    <w:rsid w:val="00931FD0"/>
    <w:rsid w:val="00935D9D"/>
    <w:rsid w:val="0093637E"/>
    <w:rsid w:val="00937017"/>
    <w:rsid w:val="009371FA"/>
    <w:rsid w:val="00944BF5"/>
    <w:rsid w:val="00945610"/>
    <w:rsid w:val="009500E8"/>
    <w:rsid w:val="00950F89"/>
    <w:rsid w:val="0095142A"/>
    <w:rsid w:val="0095177F"/>
    <w:rsid w:val="00953BE3"/>
    <w:rsid w:val="0095621B"/>
    <w:rsid w:val="009603B3"/>
    <w:rsid w:val="00961C04"/>
    <w:rsid w:val="00972269"/>
    <w:rsid w:val="00975118"/>
    <w:rsid w:val="0098084F"/>
    <w:rsid w:val="00980D7D"/>
    <w:rsid w:val="009821D2"/>
    <w:rsid w:val="00984B2E"/>
    <w:rsid w:val="0098525A"/>
    <w:rsid w:val="0098570C"/>
    <w:rsid w:val="00985B96"/>
    <w:rsid w:val="009A209F"/>
    <w:rsid w:val="009A26E1"/>
    <w:rsid w:val="009A349D"/>
    <w:rsid w:val="009A38E8"/>
    <w:rsid w:val="009A4A09"/>
    <w:rsid w:val="009A55DA"/>
    <w:rsid w:val="009A56EA"/>
    <w:rsid w:val="009B56BE"/>
    <w:rsid w:val="009C03B4"/>
    <w:rsid w:val="009C1087"/>
    <w:rsid w:val="009C1FA7"/>
    <w:rsid w:val="009C4E5F"/>
    <w:rsid w:val="009D24BF"/>
    <w:rsid w:val="009D475D"/>
    <w:rsid w:val="009D51DA"/>
    <w:rsid w:val="009D69B8"/>
    <w:rsid w:val="009E1C23"/>
    <w:rsid w:val="009E2E26"/>
    <w:rsid w:val="009E4017"/>
    <w:rsid w:val="009E7A04"/>
    <w:rsid w:val="009F0DB6"/>
    <w:rsid w:val="00A019EC"/>
    <w:rsid w:val="00A01A97"/>
    <w:rsid w:val="00A12025"/>
    <w:rsid w:val="00A12B21"/>
    <w:rsid w:val="00A230CF"/>
    <w:rsid w:val="00A32D65"/>
    <w:rsid w:val="00A37266"/>
    <w:rsid w:val="00A4681E"/>
    <w:rsid w:val="00A5740C"/>
    <w:rsid w:val="00A57633"/>
    <w:rsid w:val="00A64839"/>
    <w:rsid w:val="00A65CA5"/>
    <w:rsid w:val="00A70020"/>
    <w:rsid w:val="00A7302B"/>
    <w:rsid w:val="00A73CB8"/>
    <w:rsid w:val="00A7473F"/>
    <w:rsid w:val="00A75E94"/>
    <w:rsid w:val="00A77625"/>
    <w:rsid w:val="00A77BB7"/>
    <w:rsid w:val="00A8147D"/>
    <w:rsid w:val="00A8152D"/>
    <w:rsid w:val="00A866B0"/>
    <w:rsid w:val="00A903A0"/>
    <w:rsid w:val="00A90DE8"/>
    <w:rsid w:val="00A91A19"/>
    <w:rsid w:val="00A92CB1"/>
    <w:rsid w:val="00A93F73"/>
    <w:rsid w:val="00AA172C"/>
    <w:rsid w:val="00AA4BC9"/>
    <w:rsid w:val="00AB5A4A"/>
    <w:rsid w:val="00AB5C27"/>
    <w:rsid w:val="00AC01E0"/>
    <w:rsid w:val="00AC21BF"/>
    <w:rsid w:val="00AC3796"/>
    <w:rsid w:val="00AD0880"/>
    <w:rsid w:val="00AD0DB2"/>
    <w:rsid w:val="00AD41D4"/>
    <w:rsid w:val="00AD7A23"/>
    <w:rsid w:val="00AE263B"/>
    <w:rsid w:val="00AE5372"/>
    <w:rsid w:val="00AE6B3F"/>
    <w:rsid w:val="00AE6C4C"/>
    <w:rsid w:val="00AE7612"/>
    <w:rsid w:val="00AE79D5"/>
    <w:rsid w:val="00AF162D"/>
    <w:rsid w:val="00AF2D5F"/>
    <w:rsid w:val="00AF332F"/>
    <w:rsid w:val="00AF3C38"/>
    <w:rsid w:val="00AF553C"/>
    <w:rsid w:val="00AF6BB8"/>
    <w:rsid w:val="00B01D42"/>
    <w:rsid w:val="00B07299"/>
    <w:rsid w:val="00B121E9"/>
    <w:rsid w:val="00B1325E"/>
    <w:rsid w:val="00B1506D"/>
    <w:rsid w:val="00B21523"/>
    <w:rsid w:val="00B31B9C"/>
    <w:rsid w:val="00B33342"/>
    <w:rsid w:val="00B422DA"/>
    <w:rsid w:val="00B46C81"/>
    <w:rsid w:val="00B61599"/>
    <w:rsid w:val="00B623A1"/>
    <w:rsid w:val="00B71433"/>
    <w:rsid w:val="00B72567"/>
    <w:rsid w:val="00B759A9"/>
    <w:rsid w:val="00B75B08"/>
    <w:rsid w:val="00B76DB9"/>
    <w:rsid w:val="00B83124"/>
    <w:rsid w:val="00B8590F"/>
    <w:rsid w:val="00B87A27"/>
    <w:rsid w:val="00B9087E"/>
    <w:rsid w:val="00B93032"/>
    <w:rsid w:val="00B9699A"/>
    <w:rsid w:val="00BA19F7"/>
    <w:rsid w:val="00BA74BF"/>
    <w:rsid w:val="00BA7646"/>
    <w:rsid w:val="00BC0E02"/>
    <w:rsid w:val="00BC4870"/>
    <w:rsid w:val="00BC4DDC"/>
    <w:rsid w:val="00BC7CDB"/>
    <w:rsid w:val="00BD0FB5"/>
    <w:rsid w:val="00BD3668"/>
    <w:rsid w:val="00BD4494"/>
    <w:rsid w:val="00BD67E4"/>
    <w:rsid w:val="00BE01BC"/>
    <w:rsid w:val="00BE6AC6"/>
    <w:rsid w:val="00BF0868"/>
    <w:rsid w:val="00C0057D"/>
    <w:rsid w:val="00C018EF"/>
    <w:rsid w:val="00C07D02"/>
    <w:rsid w:val="00C119CF"/>
    <w:rsid w:val="00C22603"/>
    <w:rsid w:val="00C25386"/>
    <w:rsid w:val="00C2769E"/>
    <w:rsid w:val="00C30606"/>
    <w:rsid w:val="00C30D65"/>
    <w:rsid w:val="00C36F5F"/>
    <w:rsid w:val="00C4009F"/>
    <w:rsid w:val="00C41DE8"/>
    <w:rsid w:val="00C43088"/>
    <w:rsid w:val="00C44454"/>
    <w:rsid w:val="00C46DA8"/>
    <w:rsid w:val="00C53D6F"/>
    <w:rsid w:val="00C61AEE"/>
    <w:rsid w:val="00C64E56"/>
    <w:rsid w:val="00C6527F"/>
    <w:rsid w:val="00C70267"/>
    <w:rsid w:val="00C71FB7"/>
    <w:rsid w:val="00C73306"/>
    <w:rsid w:val="00C742BE"/>
    <w:rsid w:val="00C77024"/>
    <w:rsid w:val="00C77673"/>
    <w:rsid w:val="00C80EB8"/>
    <w:rsid w:val="00C87BBA"/>
    <w:rsid w:val="00C905DD"/>
    <w:rsid w:val="00C92E39"/>
    <w:rsid w:val="00C94CB6"/>
    <w:rsid w:val="00C95D4A"/>
    <w:rsid w:val="00CA03F9"/>
    <w:rsid w:val="00CA7515"/>
    <w:rsid w:val="00CB3A97"/>
    <w:rsid w:val="00CC327B"/>
    <w:rsid w:val="00CD44C8"/>
    <w:rsid w:val="00CE26E8"/>
    <w:rsid w:val="00CE2A70"/>
    <w:rsid w:val="00CF0169"/>
    <w:rsid w:val="00CF0DD6"/>
    <w:rsid w:val="00CF7BC5"/>
    <w:rsid w:val="00CF7D0A"/>
    <w:rsid w:val="00D02E58"/>
    <w:rsid w:val="00D0478A"/>
    <w:rsid w:val="00D04932"/>
    <w:rsid w:val="00D04D2B"/>
    <w:rsid w:val="00D05EA7"/>
    <w:rsid w:val="00D12151"/>
    <w:rsid w:val="00D12305"/>
    <w:rsid w:val="00D14F9C"/>
    <w:rsid w:val="00D33845"/>
    <w:rsid w:val="00D3533D"/>
    <w:rsid w:val="00D37FE7"/>
    <w:rsid w:val="00D40961"/>
    <w:rsid w:val="00D44FB0"/>
    <w:rsid w:val="00D464C1"/>
    <w:rsid w:val="00D47F55"/>
    <w:rsid w:val="00D50EF0"/>
    <w:rsid w:val="00D53785"/>
    <w:rsid w:val="00D537EE"/>
    <w:rsid w:val="00D57922"/>
    <w:rsid w:val="00D6038C"/>
    <w:rsid w:val="00D67369"/>
    <w:rsid w:val="00D67531"/>
    <w:rsid w:val="00D706A0"/>
    <w:rsid w:val="00D73658"/>
    <w:rsid w:val="00D73D7C"/>
    <w:rsid w:val="00D7724F"/>
    <w:rsid w:val="00D7750F"/>
    <w:rsid w:val="00D85692"/>
    <w:rsid w:val="00D9106F"/>
    <w:rsid w:val="00D94894"/>
    <w:rsid w:val="00D95A3C"/>
    <w:rsid w:val="00DB11F4"/>
    <w:rsid w:val="00DB2003"/>
    <w:rsid w:val="00DC13A3"/>
    <w:rsid w:val="00DC335F"/>
    <w:rsid w:val="00DC48EF"/>
    <w:rsid w:val="00DD262E"/>
    <w:rsid w:val="00DD34DF"/>
    <w:rsid w:val="00DE0733"/>
    <w:rsid w:val="00DE104C"/>
    <w:rsid w:val="00DE174C"/>
    <w:rsid w:val="00DE718E"/>
    <w:rsid w:val="00DF0145"/>
    <w:rsid w:val="00DF396F"/>
    <w:rsid w:val="00DF4A90"/>
    <w:rsid w:val="00DF4E90"/>
    <w:rsid w:val="00E036BE"/>
    <w:rsid w:val="00E16033"/>
    <w:rsid w:val="00E16ED1"/>
    <w:rsid w:val="00E2591A"/>
    <w:rsid w:val="00E27ED9"/>
    <w:rsid w:val="00E32437"/>
    <w:rsid w:val="00E35108"/>
    <w:rsid w:val="00E44F2B"/>
    <w:rsid w:val="00E47CDA"/>
    <w:rsid w:val="00E50B91"/>
    <w:rsid w:val="00E5650D"/>
    <w:rsid w:val="00E56EBC"/>
    <w:rsid w:val="00E57B69"/>
    <w:rsid w:val="00E60C71"/>
    <w:rsid w:val="00E62158"/>
    <w:rsid w:val="00E62709"/>
    <w:rsid w:val="00E7387F"/>
    <w:rsid w:val="00E77C64"/>
    <w:rsid w:val="00E8051A"/>
    <w:rsid w:val="00E80635"/>
    <w:rsid w:val="00E8436F"/>
    <w:rsid w:val="00E963E8"/>
    <w:rsid w:val="00E9764C"/>
    <w:rsid w:val="00E97DBB"/>
    <w:rsid w:val="00EA1A02"/>
    <w:rsid w:val="00EA5115"/>
    <w:rsid w:val="00EA55F4"/>
    <w:rsid w:val="00EA7064"/>
    <w:rsid w:val="00EA72C2"/>
    <w:rsid w:val="00EC0552"/>
    <w:rsid w:val="00EC409A"/>
    <w:rsid w:val="00EC5039"/>
    <w:rsid w:val="00EC5267"/>
    <w:rsid w:val="00ED7D0D"/>
    <w:rsid w:val="00EE0918"/>
    <w:rsid w:val="00EE3B7D"/>
    <w:rsid w:val="00EE49AA"/>
    <w:rsid w:val="00EE51B5"/>
    <w:rsid w:val="00EE7DF8"/>
    <w:rsid w:val="00EF2416"/>
    <w:rsid w:val="00EF3990"/>
    <w:rsid w:val="00EF6E40"/>
    <w:rsid w:val="00F0189C"/>
    <w:rsid w:val="00F04C0E"/>
    <w:rsid w:val="00F07274"/>
    <w:rsid w:val="00F075DF"/>
    <w:rsid w:val="00F127DF"/>
    <w:rsid w:val="00F15BA7"/>
    <w:rsid w:val="00F177B0"/>
    <w:rsid w:val="00F249AD"/>
    <w:rsid w:val="00F26CAE"/>
    <w:rsid w:val="00F33D9E"/>
    <w:rsid w:val="00F34F5C"/>
    <w:rsid w:val="00F407BE"/>
    <w:rsid w:val="00F42A85"/>
    <w:rsid w:val="00F509BE"/>
    <w:rsid w:val="00F56075"/>
    <w:rsid w:val="00F57A09"/>
    <w:rsid w:val="00F60137"/>
    <w:rsid w:val="00F60CB2"/>
    <w:rsid w:val="00F6342F"/>
    <w:rsid w:val="00F6464C"/>
    <w:rsid w:val="00F64D6A"/>
    <w:rsid w:val="00F74FFB"/>
    <w:rsid w:val="00F76038"/>
    <w:rsid w:val="00F80E4D"/>
    <w:rsid w:val="00F818CD"/>
    <w:rsid w:val="00F82120"/>
    <w:rsid w:val="00F832D3"/>
    <w:rsid w:val="00F91209"/>
    <w:rsid w:val="00F91626"/>
    <w:rsid w:val="00F92FEE"/>
    <w:rsid w:val="00F94AA2"/>
    <w:rsid w:val="00F95049"/>
    <w:rsid w:val="00F97ACE"/>
    <w:rsid w:val="00FA3384"/>
    <w:rsid w:val="00FA3EBB"/>
    <w:rsid w:val="00FA452C"/>
    <w:rsid w:val="00FA6DDB"/>
    <w:rsid w:val="00FB09B5"/>
    <w:rsid w:val="00FB10DD"/>
    <w:rsid w:val="00FB4129"/>
    <w:rsid w:val="00FB4E1D"/>
    <w:rsid w:val="00FB57C7"/>
    <w:rsid w:val="00FB7B76"/>
    <w:rsid w:val="00FC2CC2"/>
    <w:rsid w:val="00FC32CD"/>
    <w:rsid w:val="00FE19F7"/>
    <w:rsid w:val="00FE1E68"/>
    <w:rsid w:val="00FE23D5"/>
    <w:rsid w:val="00FE498D"/>
    <w:rsid w:val="00FF0BBF"/>
    <w:rsid w:val="00FF34CD"/>
    <w:rsid w:val="00FF7E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AAF2"/>
  <w15:chartTrackingRefBased/>
  <w15:docId w15:val="{C2146B9D-C821-4D06-9030-A9FF01A8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654F"/>
    <w:rPr>
      <w:rFonts w:ascii="Calibri" w:eastAsia="Times New Roman" w:hAnsi="Calibri" w:cs="Calibri"/>
      <w:szCs w:val="18"/>
    </w:rPr>
  </w:style>
  <w:style w:type="paragraph" w:styleId="berschrift1">
    <w:name w:val="heading 1"/>
    <w:basedOn w:val="Standard"/>
    <w:next w:val="Standard"/>
    <w:link w:val="berschrift1Zchn"/>
    <w:uiPriority w:val="9"/>
    <w:qFormat/>
    <w:rsid w:val="00FA452C"/>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berschrift2">
    <w:name w:val="heading 2"/>
    <w:basedOn w:val="Standard"/>
    <w:next w:val="Standard"/>
    <w:link w:val="berschrift2Zchn"/>
    <w:uiPriority w:val="9"/>
    <w:unhideWhenUsed/>
    <w:qFormat/>
    <w:rsid w:val="00FA452C"/>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berschrift3">
    <w:name w:val="heading 3"/>
    <w:basedOn w:val="Standard"/>
    <w:next w:val="Standard"/>
    <w:link w:val="berschrift3Zchn"/>
    <w:uiPriority w:val="9"/>
    <w:unhideWhenUsed/>
    <w:qFormat/>
    <w:rsid w:val="00FA452C"/>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berschrift4">
    <w:name w:val="heading 4"/>
    <w:basedOn w:val="Standard"/>
    <w:next w:val="Standard"/>
    <w:link w:val="berschrift4Zchn"/>
    <w:uiPriority w:val="9"/>
    <w:unhideWhenUsed/>
    <w:qFormat/>
    <w:rsid w:val="00FA452C"/>
    <w:pPr>
      <w:keepNext/>
      <w:keepLines/>
      <w:spacing w:before="40" w:after="0"/>
      <w:outlineLvl w:val="3"/>
    </w:pPr>
    <w:rPr>
      <w:rFonts w:asciiTheme="majorHAnsi" w:eastAsiaTheme="majorEastAsia" w:hAnsiTheme="majorHAnsi" w:cstheme="majorBidi"/>
      <w:i/>
      <w:iCs/>
      <w:color w:val="2F5496" w:themeColor="accent1" w:themeShade="BF"/>
      <w:szCs w:val="22"/>
      <w:lang w:val="en-GB"/>
    </w:rPr>
  </w:style>
  <w:style w:type="paragraph" w:styleId="berschrift5">
    <w:name w:val="heading 5"/>
    <w:basedOn w:val="Standard"/>
    <w:next w:val="Standard"/>
    <w:link w:val="berschrift5Zchn"/>
    <w:uiPriority w:val="9"/>
    <w:semiHidden/>
    <w:unhideWhenUsed/>
    <w:qFormat/>
    <w:rsid w:val="00FA452C"/>
    <w:pPr>
      <w:keepNext/>
      <w:keepLines/>
      <w:spacing w:before="40" w:after="0"/>
      <w:outlineLvl w:val="4"/>
    </w:pPr>
    <w:rPr>
      <w:rFonts w:asciiTheme="majorHAnsi" w:eastAsiaTheme="majorEastAsia" w:hAnsiTheme="majorHAnsi" w:cstheme="majorBidi"/>
      <w:color w:val="2F5496" w:themeColor="accent1" w:themeShade="BF"/>
      <w:szCs w:val="22"/>
      <w:lang w:val="en-GB"/>
    </w:rPr>
  </w:style>
  <w:style w:type="paragraph" w:styleId="berschrift6">
    <w:name w:val="heading 6"/>
    <w:basedOn w:val="Standard"/>
    <w:next w:val="Standard"/>
    <w:link w:val="berschrift6Zchn"/>
    <w:uiPriority w:val="9"/>
    <w:semiHidden/>
    <w:unhideWhenUsed/>
    <w:qFormat/>
    <w:rsid w:val="00FA452C"/>
    <w:pPr>
      <w:keepNext/>
      <w:keepLines/>
      <w:spacing w:before="40" w:after="0"/>
      <w:outlineLvl w:val="5"/>
    </w:pPr>
    <w:rPr>
      <w:rFonts w:asciiTheme="majorHAnsi" w:eastAsiaTheme="majorEastAsia" w:hAnsiTheme="majorHAnsi" w:cstheme="majorBidi"/>
      <w:color w:val="1F3763" w:themeColor="accent1" w:themeShade="7F"/>
      <w:szCs w:val="22"/>
      <w:lang w:val="en-GB"/>
    </w:rPr>
  </w:style>
  <w:style w:type="paragraph" w:styleId="berschrift7">
    <w:name w:val="heading 7"/>
    <w:basedOn w:val="Standard"/>
    <w:next w:val="Standard"/>
    <w:link w:val="berschrift7Zchn"/>
    <w:uiPriority w:val="9"/>
    <w:semiHidden/>
    <w:unhideWhenUsed/>
    <w:qFormat/>
    <w:rsid w:val="00FA452C"/>
    <w:pPr>
      <w:keepNext/>
      <w:keepLines/>
      <w:spacing w:before="40" w:after="0"/>
      <w:outlineLvl w:val="6"/>
    </w:pPr>
    <w:rPr>
      <w:rFonts w:asciiTheme="majorHAnsi" w:eastAsiaTheme="majorEastAsia" w:hAnsiTheme="majorHAnsi" w:cstheme="majorBidi"/>
      <w:i/>
      <w:iCs/>
      <w:color w:val="1F3763" w:themeColor="accent1" w:themeShade="7F"/>
      <w:szCs w:val="22"/>
      <w:lang w:val="en-GB"/>
    </w:rPr>
  </w:style>
  <w:style w:type="paragraph" w:styleId="berschrift8">
    <w:name w:val="heading 8"/>
    <w:basedOn w:val="Standard"/>
    <w:next w:val="Standard"/>
    <w:link w:val="berschrift8Zchn"/>
    <w:uiPriority w:val="9"/>
    <w:semiHidden/>
    <w:unhideWhenUsed/>
    <w:qFormat/>
    <w:rsid w:val="00FA452C"/>
    <w:pPr>
      <w:keepNext/>
      <w:keepLines/>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berschrift9">
    <w:name w:val="heading 9"/>
    <w:basedOn w:val="Standard"/>
    <w:next w:val="Standard"/>
    <w:link w:val="berschrift9Zchn"/>
    <w:uiPriority w:val="9"/>
    <w:semiHidden/>
    <w:unhideWhenUsed/>
    <w:qFormat/>
    <w:rsid w:val="00FA452C"/>
    <w:pPr>
      <w:keepNext/>
      <w:keepLines/>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5DC6"/>
    <w:pPr>
      <w:tabs>
        <w:tab w:val="center" w:pos="4536"/>
        <w:tab w:val="right" w:pos="9072"/>
      </w:tabs>
      <w:spacing w:after="0" w:line="240" w:lineRule="auto"/>
    </w:pPr>
    <w:rPr>
      <w:rFonts w:asciiTheme="minorHAnsi" w:eastAsiaTheme="minorHAnsi" w:hAnsiTheme="minorHAnsi" w:cstheme="minorBidi"/>
      <w:szCs w:val="22"/>
      <w:lang w:val="en-GB"/>
    </w:rPr>
  </w:style>
  <w:style w:type="character" w:customStyle="1" w:styleId="KopfzeileZchn">
    <w:name w:val="Kopfzeile Zchn"/>
    <w:basedOn w:val="Absatz-Standardschriftart"/>
    <w:link w:val="Kopfzeile"/>
    <w:uiPriority w:val="99"/>
    <w:rsid w:val="002F5DC6"/>
    <w:rPr>
      <w:lang w:val="en-GB"/>
    </w:rPr>
  </w:style>
  <w:style w:type="paragraph" w:styleId="Fuzeile">
    <w:name w:val="footer"/>
    <w:basedOn w:val="Standard"/>
    <w:link w:val="FuzeileZchn"/>
    <w:uiPriority w:val="99"/>
    <w:unhideWhenUsed/>
    <w:rsid w:val="002F5DC6"/>
    <w:pPr>
      <w:tabs>
        <w:tab w:val="center" w:pos="4536"/>
        <w:tab w:val="right" w:pos="9072"/>
      </w:tabs>
      <w:spacing w:after="0" w:line="240" w:lineRule="auto"/>
    </w:pPr>
    <w:rPr>
      <w:rFonts w:asciiTheme="minorHAnsi" w:eastAsiaTheme="minorHAnsi" w:hAnsiTheme="minorHAnsi" w:cstheme="minorBidi"/>
      <w:szCs w:val="22"/>
      <w:lang w:val="en-GB"/>
    </w:rPr>
  </w:style>
  <w:style w:type="character" w:customStyle="1" w:styleId="FuzeileZchn">
    <w:name w:val="Fußzeile Zchn"/>
    <w:basedOn w:val="Absatz-Standardschriftart"/>
    <w:link w:val="Fuzeile"/>
    <w:uiPriority w:val="99"/>
    <w:rsid w:val="002F5DC6"/>
    <w:rPr>
      <w:lang w:val="en-GB"/>
    </w:rPr>
  </w:style>
  <w:style w:type="paragraph" w:customStyle="1" w:styleId="MikeTitel">
    <w:name w:val="Mike_Titel"/>
    <w:basedOn w:val="Standard"/>
    <w:link w:val="MikeTitelZchn"/>
    <w:qFormat/>
    <w:rsid w:val="002F5DC6"/>
    <w:pPr>
      <w:autoSpaceDE w:val="0"/>
      <w:autoSpaceDN w:val="0"/>
      <w:spacing w:after="120" w:line="360" w:lineRule="auto"/>
      <w:jc w:val="both"/>
    </w:pPr>
    <w:rPr>
      <w:rFonts w:ascii="Arial" w:hAnsi="Arial" w:cs="Times New Roman"/>
      <w:b/>
      <w:smallCaps/>
      <w:sz w:val="32"/>
      <w:szCs w:val="24"/>
      <w:lang w:eastAsia="de-DE"/>
    </w:rPr>
  </w:style>
  <w:style w:type="character" w:customStyle="1" w:styleId="MikeTitelZchn">
    <w:name w:val="Mike_Titel Zchn"/>
    <w:basedOn w:val="Absatz-Standardschriftart"/>
    <w:link w:val="MikeTitel"/>
    <w:rsid w:val="002F5DC6"/>
    <w:rPr>
      <w:rFonts w:ascii="Arial" w:eastAsia="Times New Roman" w:hAnsi="Arial" w:cs="Times New Roman"/>
      <w:b/>
      <w:smallCaps/>
      <w:sz w:val="32"/>
      <w:szCs w:val="24"/>
      <w:lang w:eastAsia="de-DE"/>
    </w:rPr>
  </w:style>
  <w:style w:type="paragraph" w:styleId="Titel">
    <w:name w:val="Title"/>
    <w:basedOn w:val="Standard"/>
    <w:next w:val="Standard"/>
    <w:link w:val="TitelZchn"/>
    <w:uiPriority w:val="10"/>
    <w:qFormat/>
    <w:rsid w:val="002F5DC6"/>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Zchn">
    <w:name w:val="Titel Zchn"/>
    <w:basedOn w:val="Absatz-Standardschriftart"/>
    <w:link w:val="Titel"/>
    <w:uiPriority w:val="10"/>
    <w:rsid w:val="002F5DC6"/>
    <w:rPr>
      <w:rFonts w:asciiTheme="majorHAnsi" w:eastAsiaTheme="majorEastAsia" w:hAnsiTheme="majorHAnsi" w:cstheme="majorBidi"/>
      <w:spacing w:val="-10"/>
      <w:kern w:val="28"/>
      <w:sz w:val="56"/>
      <w:szCs w:val="56"/>
      <w:lang w:val="en-GB"/>
    </w:rPr>
  </w:style>
  <w:style w:type="character" w:styleId="Fett">
    <w:name w:val="Strong"/>
    <w:basedOn w:val="Absatz-Standardschriftart"/>
    <w:uiPriority w:val="22"/>
    <w:qFormat/>
    <w:rsid w:val="002F5DC6"/>
    <w:rPr>
      <w:b/>
      <w:bCs/>
    </w:rPr>
  </w:style>
  <w:style w:type="character" w:customStyle="1" w:styleId="berschrift1Zchn">
    <w:name w:val="Überschrift 1 Zchn"/>
    <w:basedOn w:val="Absatz-Standardschriftart"/>
    <w:link w:val="berschrift1"/>
    <w:uiPriority w:val="9"/>
    <w:rsid w:val="00FA452C"/>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FA452C"/>
    <w:pPr>
      <w:outlineLvl w:val="9"/>
    </w:pPr>
  </w:style>
  <w:style w:type="paragraph" w:styleId="Literaturverzeichnis">
    <w:name w:val="Bibliography"/>
    <w:basedOn w:val="Standard"/>
    <w:next w:val="Standard"/>
    <w:uiPriority w:val="37"/>
    <w:semiHidden/>
    <w:unhideWhenUsed/>
    <w:rsid w:val="00FA452C"/>
    <w:rPr>
      <w:rFonts w:asciiTheme="minorHAnsi" w:eastAsiaTheme="minorHAnsi" w:hAnsiTheme="minorHAnsi" w:cstheme="minorBidi"/>
      <w:szCs w:val="22"/>
      <w:lang w:val="en-GB"/>
    </w:rPr>
  </w:style>
  <w:style w:type="character" w:styleId="Buchtitel">
    <w:name w:val="Book Title"/>
    <w:basedOn w:val="Absatz-Standardschriftart"/>
    <w:uiPriority w:val="33"/>
    <w:qFormat/>
    <w:rsid w:val="00FA452C"/>
    <w:rPr>
      <w:b/>
      <w:bCs/>
      <w:i/>
      <w:iCs/>
      <w:spacing w:val="5"/>
    </w:rPr>
  </w:style>
  <w:style w:type="character" w:styleId="IntensiverVerweis">
    <w:name w:val="Intense Reference"/>
    <w:basedOn w:val="Absatz-Standardschriftart"/>
    <w:uiPriority w:val="32"/>
    <w:qFormat/>
    <w:rsid w:val="00FA452C"/>
    <w:rPr>
      <w:b/>
      <w:bCs/>
      <w:smallCaps/>
      <w:color w:val="4472C4" w:themeColor="accent1"/>
      <w:spacing w:val="5"/>
    </w:rPr>
  </w:style>
  <w:style w:type="character" w:styleId="SchwacherVerweis">
    <w:name w:val="Subtle Reference"/>
    <w:basedOn w:val="Absatz-Standardschriftart"/>
    <w:uiPriority w:val="31"/>
    <w:qFormat/>
    <w:rsid w:val="00FA452C"/>
    <w:rPr>
      <w:smallCaps/>
      <w:color w:val="5A5A5A" w:themeColor="text1" w:themeTint="A5"/>
    </w:rPr>
  </w:style>
  <w:style w:type="character" w:styleId="IntensiveHervorhebung">
    <w:name w:val="Intense Emphasis"/>
    <w:basedOn w:val="Absatz-Standardschriftart"/>
    <w:uiPriority w:val="21"/>
    <w:qFormat/>
    <w:rsid w:val="00FA452C"/>
    <w:rPr>
      <w:i/>
      <w:iCs/>
      <w:color w:val="4472C4" w:themeColor="accent1"/>
    </w:rPr>
  </w:style>
  <w:style w:type="character" w:styleId="SchwacheHervorhebung">
    <w:name w:val="Subtle Emphasis"/>
    <w:basedOn w:val="Absatz-Standardschriftart"/>
    <w:uiPriority w:val="19"/>
    <w:qFormat/>
    <w:rsid w:val="00FA452C"/>
    <w:rPr>
      <w:i/>
      <w:iCs/>
      <w:color w:val="404040" w:themeColor="text1" w:themeTint="BF"/>
    </w:rPr>
  </w:style>
  <w:style w:type="paragraph" w:styleId="IntensivesZitat">
    <w:name w:val="Intense Quote"/>
    <w:basedOn w:val="Standard"/>
    <w:next w:val="Standard"/>
    <w:link w:val="IntensivesZitatZchn"/>
    <w:uiPriority w:val="30"/>
    <w:qFormat/>
    <w:rsid w:val="00FA452C"/>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szCs w:val="22"/>
      <w:lang w:val="en-GB"/>
    </w:rPr>
  </w:style>
  <w:style w:type="character" w:customStyle="1" w:styleId="IntensivesZitatZchn">
    <w:name w:val="Intensives Zitat Zchn"/>
    <w:basedOn w:val="Absatz-Standardschriftart"/>
    <w:link w:val="IntensivesZitat"/>
    <w:uiPriority w:val="30"/>
    <w:rsid w:val="00FA452C"/>
    <w:rPr>
      <w:i/>
      <w:iCs/>
      <w:color w:val="4472C4" w:themeColor="accent1"/>
      <w:lang w:val="en-GB"/>
    </w:rPr>
  </w:style>
  <w:style w:type="paragraph" w:styleId="Zitat">
    <w:name w:val="Quote"/>
    <w:basedOn w:val="Standard"/>
    <w:next w:val="Standard"/>
    <w:link w:val="ZitatZchn"/>
    <w:uiPriority w:val="29"/>
    <w:qFormat/>
    <w:rsid w:val="00FA452C"/>
    <w:pPr>
      <w:spacing w:before="200"/>
      <w:ind w:left="864" w:right="864"/>
      <w:jc w:val="center"/>
    </w:pPr>
    <w:rPr>
      <w:rFonts w:asciiTheme="minorHAnsi" w:eastAsiaTheme="minorHAnsi" w:hAnsiTheme="minorHAnsi" w:cstheme="minorBidi"/>
      <w:i/>
      <w:iCs/>
      <w:color w:val="404040" w:themeColor="text1" w:themeTint="BF"/>
      <w:szCs w:val="22"/>
      <w:lang w:val="en-GB"/>
    </w:rPr>
  </w:style>
  <w:style w:type="character" w:customStyle="1" w:styleId="ZitatZchn">
    <w:name w:val="Zitat Zchn"/>
    <w:basedOn w:val="Absatz-Standardschriftart"/>
    <w:link w:val="Zitat"/>
    <w:uiPriority w:val="29"/>
    <w:rsid w:val="00FA452C"/>
    <w:rPr>
      <w:i/>
      <w:iCs/>
      <w:color w:val="404040" w:themeColor="text1" w:themeTint="BF"/>
      <w:lang w:val="en-GB"/>
    </w:rPr>
  </w:style>
  <w:style w:type="paragraph" w:styleId="Listenabsatz">
    <w:name w:val="List Paragraph"/>
    <w:basedOn w:val="Standard"/>
    <w:uiPriority w:val="34"/>
    <w:qFormat/>
    <w:rsid w:val="00FA452C"/>
    <w:pPr>
      <w:ind w:left="720"/>
      <w:contextualSpacing/>
    </w:pPr>
    <w:rPr>
      <w:rFonts w:asciiTheme="minorHAnsi" w:eastAsiaTheme="minorHAnsi" w:hAnsiTheme="minorHAnsi" w:cstheme="minorBidi"/>
      <w:szCs w:val="22"/>
      <w:lang w:val="en-GB"/>
    </w:rPr>
  </w:style>
  <w:style w:type="table" w:styleId="MittlereListe1-Akzent1">
    <w:name w:val="Medium List 1 Accen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A452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FA452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FA45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A452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A452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A452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A45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A45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A452C"/>
    <w:pPr>
      <w:spacing w:after="0" w:line="240" w:lineRule="auto"/>
    </w:pPr>
    <w:rPr>
      <w:lang w:val="en-GB"/>
    </w:rPr>
  </w:style>
  <w:style w:type="character" w:styleId="HTMLVariable">
    <w:name w:val="HTML Variable"/>
    <w:basedOn w:val="Absatz-Standardschriftart"/>
    <w:uiPriority w:val="99"/>
    <w:semiHidden/>
    <w:unhideWhenUsed/>
    <w:rsid w:val="00FA452C"/>
    <w:rPr>
      <w:i/>
      <w:iCs/>
    </w:rPr>
  </w:style>
  <w:style w:type="character" w:styleId="HTMLSchreibmaschine">
    <w:name w:val="HTML Typewriter"/>
    <w:basedOn w:val="Absatz-Standardschriftart"/>
    <w:uiPriority w:val="99"/>
    <w:semiHidden/>
    <w:unhideWhenUsed/>
    <w:rsid w:val="00FA452C"/>
    <w:rPr>
      <w:rFonts w:ascii="Consolas" w:hAnsi="Consolas"/>
      <w:sz w:val="20"/>
      <w:szCs w:val="20"/>
    </w:rPr>
  </w:style>
  <w:style w:type="character" w:styleId="HTMLBeispiel">
    <w:name w:val="HTML Sample"/>
    <w:basedOn w:val="Absatz-Standardschriftart"/>
    <w:uiPriority w:val="99"/>
    <w:semiHidden/>
    <w:unhideWhenUsed/>
    <w:rsid w:val="00FA452C"/>
    <w:rPr>
      <w:rFonts w:ascii="Consolas" w:hAnsi="Consolas"/>
      <w:sz w:val="24"/>
      <w:szCs w:val="24"/>
    </w:rPr>
  </w:style>
  <w:style w:type="paragraph" w:styleId="HTMLVorformatiert">
    <w:name w:val="HTML Preformatted"/>
    <w:basedOn w:val="Standard"/>
    <w:link w:val="HTMLVorformatiertZchn"/>
    <w:uiPriority w:val="99"/>
    <w:semiHidden/>
    <w:unhideWhenUsed/>
    <w:rsid w:val="00FA452C"/>
    <w:pPr>
      <w:spacing w:after="0" w:line="240" w:lineRule="auto"/>
    </w:pPr>
    <w:rPr>
      <w:rFonts w:ascii="Consolas" w:eastAsiaTheme="minorHAnsi" w:hAnsi="Consolas" w:cstheme="minorBidi"/>
      <w:sz w:val="20"/>
      <w:szCs w:val="20"/>
      <w:lang w:val="en-GB"/>
    </w:rPr>
  </w:style>
  <w:style w:type="character" w:customStyle="1" w:styleId="HTMLVorformatiertZchn">
    <w:name w:val="HTML Vorformatiert Zchn"/>
    <w:basedOn w:val="Absatz-Standardschriftart"/>
    <w:link w:val="HTMLVorformatiert"/>
    <w:uiPriority w:val="99"/>
    <w:semiHidden/>
    <w:rsid w:val="00FA452C"/>
    <w:rPr>
      <w:rFonts w:ascii="Consolas" w:hAnsi="Consolas"/>
      <w:sz w:val="20"/>
      <w:szCs w:val="20"/>
      <w:lang w:val="en-GB"/>
    </w:rPr>
  </w:style>
  <w:style w:type="character" w:styleId="HTMLTastatur">
    <w:name w:val="HTML Keyboard"/>
    <w:basedOn w:val="Absatz-Standardschriftart"/>
    <w:uiPriority w:val="99"/>
    <w:semiHidden/>
    <w:unhideWhenUsed/>
    <w:rsid w:val="00FA452C"/>
    <w:rPr>
      <w:rFonts w:ascii="Consolas" w:hAnsi="Consolas"/>
      <w:sz w:val="20"/>
      <w:szCs w:val="20"/>
    </w:rPr>
  </w:style>
  <w:style w:type="character" w:styleId="HTMLDefinition">
    <w:name w:val="HTML Definition"/>
    <w:basedOn w:val="Absatz-Standardschriftart"/>
    <w:uiPriority w:val="99"/>
    <w:semiHidden/>
    <w:unhideWhenUsed/>
    <w:rsid w:val="00FA452C"/>
    <w:rPr>
      <w:i/>
      <w:iCs/>
    </w:rPr>
  </w:style>
  <w:style w:type="character" w:styleId="HTMLCode">
    <w:name w:val="HTML Code"/>
    <w:basedOn w:val="Absatz-Standardschriftart"/>
    <w:uiPriority w:val="99"/>
    <w:semiHidden/>
    <w:unhideWhenUsed/>
    <w:rsid w:val="00FA452C"/>
    <w:rPr>
      <w:rFonts w:ascii="Consolas" w:hAnsi="Consolas"/>
      <w:sz w:val="20"/>
      <w:szCs w:val="20"/>
    </w:rPr>
  </w:style>
  <w:style w:type="character" w:styleId="HTMLZitat">
    <w:name w:val="HTML Cite"/>
    <w:basedOn w:val="Absatz-Standardschriftart"/>
    <w:uiPriority w:val="99"/>
    <w:semiHidden/>
    <w:unhideWhenUsed/>
    <w:rsid w:val="00FA452C"/>
    <w:rPr>
      <w:i/>
      <w:iCs/>
    </w:rPr>
  </w:style>
  <w:style w:type="paragraph" w:styleId="HTMLAdresse">
    <w:name w:val="HTML Address"/>
    <w:basedOn w:val="Standard"/>
    <w:link w:val="HTMLAdresseZchn"/>
    <w:uiPriority w:val="99"/>
    <w:semiHidden/>
    <w:unhideWhenUsed/>
    <w:rsid w:val="00FA452C"/>
    <w:pPr>
      <w:spacing w:after="0" w:line="240" w:lineRule="auto"/>
    </w:pPr>
    <w:rPr>
      <w:rFonts w:asciiTheme="minorHAnsi" w:eastAsiaTheme="minorHAnsi" w:hAnsiTheme="minorHAnsi" w:cstheme="minorBidi"/>
      <w:i/>
      <w:iCs/>
      <w:szCs w:val="22"/>
      <w:lang w:val="en-GB"/>
    </w:rPr>
  </w:style>
  <w:style w:type="character" w:customStyle="1" w:styleId="HTMLAdresseZchn">
    <w:name w:val="HTML Adresse Zchn"/>
    <w:basedOn w:val="Absatz-Standardschriftart"/>
    <w:link w:val="HTMLAdresse"/>
    <w:uiPriority w:val="99"/>
    <w:semiHidden/>
    <w:rsid w:val="00FA452C"/>
    <w:rPr>
      <w:i/>
      <w:iCs/>
      <w:lang w:val="en-GB"/>
    </w:rPr>
  </w:style>
  <w:style w:type="character" w:styleId="HTMLAkronym">
    <w:name w:val="HTML Acronym"/>
    <w:basedOn w:val="Absatz-Standardschriftart"/>
    <w:uiPriority w:val="99"/>
    <w:semiHidden/>
    <w:unhideWhenUsed/>
    <w:rsid w:val="00FA452C"/>
  </w:style>
  <w:style w:type="paragraph" w:styleId="StandardWeb">
    <w:name w:val="Normal (Web)"/>
    <w:basedOn w:val="Standard"/>
    <w:uiPriority w:val="99"/>
    <w:semiHidden/>
    <w:unhideWhenUsed/>
    <w:rsid w:val="00FA452C"/>
    <w:rPr>
      <w:rFonts w:ascii="Times New Roman" w:eastAsiaTheme="minorHAnsi" w:hAnsi="Times New Roman" w:cs="Times New Roman"/>
      <w:sz w:val="24"/>
      <w:szCs w:val="24"/>
      <w:lang w:val="en-GB"/>
    </w:rPr>
  </w:style>
  <w:style w:type="paragraph" w:styleId="NurText">
    <w:name w:val="Plain Text"/>
    <w:basedOn w:val="Standard"/>
    <w:link w:val="NurTextZchn"/>
    <w:uiPriority w:val="99"/>
    <w:semiHidden/>
    <w:unhideWhenUsed/>
    <w:rsid w:val="00FA452C"/>
    <w:pPr>
      <w:spacing w:after="0" w:line="240" w:lineRule="auto"/>
    </w:pPr>
    <w:rPr>
      <w:rFonts w:ascii="Consolas" w:eastAsiaTheme="minorHAnsi" w:hAnsi="Consolas" w:cstheme="minorBidi"/>
      <w:sz w:val="21"/>
      <w:szCs w:val="21"/>
      <w:lang w:val="en-GB"/>
    </w:rPr>
  </w:style>
  <w:style w:type="character" w:customStyle="1" w:styleId="NurTextZchn">
    <w:name w:val="Nur Text Zchn"/>
    <w:basedOn w:val="Absatz-Standardschriftart"/>
    <w:link w:val="NurText"/>
    <w:uiPriority w:val="99"/>
    <w:semiHidden/>
    <w:rsid w:val="00FA452C"/>
    <w:rPr>
      <w:rFonts w:ascii="Consolas" w:hAnsi="Consolas"/>
      <w:sz w:val="21"/>
      <w:szCs w:val="21"/>
      <w:lang w:val="en-GB"/>
    </w:rPr>
  </w:style>
  <w:style w:type="paragraph" w:styleId="Dokumentstruktur">
    <w:name w:val="Document Map"/>
    <w:basedOn w:val="Standard"/>
    <w:link w:val="DokumentstrukturZchn"/>
    <w:uiPriority w:val="99"/>
    <w:semiHidden/>
    <w:unhideWhenUsed/>
    <w:rsid w:val="00FA452C"/>
    <w:pPr>
      <w:spacing w:after="0" w:line="240" w:lineRule="auto"/>
    </w:pPr>
    <w:rPr>
      <w:rFonts w:ascii="Segoe UI" w:eastAsiaTheme="minorHAnsi" w:hAnsi="Segoe UI" w:cs="Segoe UI"/>
      <w:sz w:val="16"/>
      <w:szCs w:val="16"/>
      <w:lang w:val="en-GB"/>
    </w:rPr>
  </w:style>
  <w:style w:type="character" w:customStyle="1" w:styleId="DokumentstrukturZchn">
    <w:name w:val="Dokumentstruktur Zchn"/>
    <w:basedOn w:val="Absatz-Standardschriftart"/>
    <w:link w:val="Dokumentstruktur"/>
    <w:uiPriority w:val="99"/>
    <w:semiHidden/>
    <w:rsid w:val="00FA452C"/>
    <w:rPr>
      <w:rFonts w:ascii="Segoe UI" w:hAnsi="Segoe UI" w:cs="Segoe UI"/>
      <w:sz w:val="16"/>
      <w:szCs w:val="16"/>
      <w:lang w:val="en-GB"/>
    </w:rPr>
  </w:style>
  <w:style w:type="character" w:styleId="Hervorhebung">
    <w:name w:val="Emphasis"/>
    <w:basedOn w:val="Absatz-Standardschriftart"/>
    <w:uiPriority w:val="20"/>
    <w:qFormat/>
    <w:rsid w:val="00FA452C"/>
    <w:rPr>
      <w:i/>
      <w:iCs/>
    </w:rPr>
  </w:style>
  <w:style w:type="character" w:styleId="BesuchterLink">
    <w:name w:val="FollowedHyperlink"/>
    <w:basedOn w:val="Absatz-Standardschriftart"/>
    <w:uiPriority w:val="99"/>
    <w:semiHidden/>
    <w:unhideWhenUsed/>
    <w:rsid w:val="00FA452C"/>
    <w:rPr>
      <w:color w:val="954F72" w:themeColor="followedHyperlink"/>
      <w:u w:val="single"/>
    </w:rPr>
  </w:style>
  <w:style w:type="character" w:styleId="Hyperlink">
    <w:name w:val="Hyperlink"/>
    <w:basedOn w:val="Absatz-Standardschriftart"/>
    <w:uiPriority w:val="99"/>
    <w:unhideWhenUsed/>
    <w:rsid w:val="00FA452C"/>
    <w:rPr>
      <w:color w:val="0563C1" w:themeColor="hyperlink"/>
      <w:u w:val="single"/>
    </w:rPr>
  </w:style>
  <w:style w:type="paragraph" w:styleId="Blocktext">
    <w:name w:val="Block Text"/>
    <w:basedOn w:val="Standard"/>
    <w:uiPriority w:val="99"/>
    <w:semiHidden/>
    <w:unhideWhenUsed/>
    <w:rsid w:val="00FA45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szCs w:val="22"/>
      <w:lang w:val="en-GB"/>
    </w:rPr>
  </w:style>
  <w:style w:type="paragraph" w:styleId="Textkrper-Einzug3">
    <w:name w:val="Body Text Indent 3"/>
    <w:basedOn w:val="Standard"/>
    <w:link w:val="Textkrper-Einzug3Zchn"/>
    <w:uiPriority w:val="99"/>
    <w:semiHidden/>
    <w:unhideWhenUsed/>
    <w:rsid w:val="00FA452C"/>
    <w:pPr>
      <w:spacing w:after="120"/>
      <w:ind w:left="283"/>
    </w:pPr>
    <w:rPr>
      <w:rFonts w:asciiTheme="minorHAnsi" w:eastAsiaTheme="minorHAnsi" w:hAnsiTheme="minorHAnsi" w:cstheme="minorBidi"/>
      <w:sz w:val="16"/>
      <w:szCs w:val="16"/>
      <w:lang w:val="en-GB"/>
    </w:rPr>
  </w:style>
  <w:style w:type="character" w:customStyle="1" w:styleId="Textkrper-Einzug3Zchn">
    <w:name w:val="Textkörper-Einzug 3 Zchn"/>
    <w:basedOn w:val="Absatz-Standardschriftart"/>
    <w:link w:val="Textkrper-Einzug3"/>
    <w:uiPriority w:val="99"/>
    <w:semiHidden/>
    <w:rsid w:val="00FA452C"/>
    <w:rPr>
      <w:sz w:val="16"/>
      <w:szCs w:val="16"/>
      <w:lang w:val="en-GB"/>
    </w:rPr>
  </w:style>
  <w:style w:type="paragraph" w:styleId="Textkrper-Einzug2">
    <w:name w:val="Body Text Indent 2"/>
    <w:basedOn w:val="Standard"/>
    <w:link w:val="Textkrper-Einzug2Zchn"/>
    <w:uiPriority w:val="99"/>
    <w:semiHidden/>
    <w:unhideWhenUsed/>
    <w:rsid w:val="00FA452C"/>
    <w:pPr>
      <w:spacing w:after="120" w:line="480" w:lineRule="auto"/>
      <w:ind w:left="283"/>
    </w:pPr>
    <w:rPr>
      <w:rFonts w:asciiTheme="minorHAnsi" w:eastAsiaTheme="minorHAnsi" w:hAnsiTheme="minorHAnsi" w:cstheme="minorBidi"/>
      <w:szCs w:val="22"/>
      <w:lang w:val="en-GB"/>
    </w:rPr>
  </w:style>
  <w:style w:type="character" w:customStyle="1" w:styleId="Textkrper-Einzug2Zchn">
    <w:name w:val="Textkörper-Einzug 2 Zchn"/>
    <w:basedOn w:val="Absatz-Standardschriftart"/>
    <w:link w:val="Textkrper-Einzug2"/>
    <w:uiPriority w:val="99"/>
    <w:semiHidden/>
    <w:rsid w:val="00FA452C"/>
    <w:rPr>
      <w:lang w:val="en-GB"/>
    </w:rPr>
  </w:style>
  <w:style w:type="paragraph" w:styleId="Textkrper3">
    <w:name w:val="Body Text 3"/>
    <w:basedOn w:val="Standard"/>
    <w:link w:val="Textkrper3Zchn"/>
    <w:uiPriority w:val="99"/>
    <w:semiHidden/>
    <w:unhideWhenUsed/>
    <w:rsid w:val="00FA452C"/>
    <w:pPr>
      <w:spacing w:after="120"/>
    </w:pPr>
    <w:rPr>
      <w:rFonts w:asciiTheme="minorHAnsi" w:eastAsiaTheme="minorHAnsi" w:hAnsiTheme="minorHAnsi" w:cstheme="minorBidi"/>
      <w:sz w:val="16"/>
      <w:szCs w:val="16"/>
      <w:lang w:val="en-GB"/>
    </w:rPr>
  </w:style>
  <w:style w:type="character" w:customStyle="1" w:styleId="Textkrper3Zchn">
    <w:name w:val="Textkörper 3 Zchn"/>
    <w:basedOn w:val="Absatz-Standardschriftart"/>
    <w:link w:val="Textkrper3"/>
    <w:uiPriority w:val="99"/>
    <w:semiHidden/>
    <w:rsid w:val="00FA452C"/>
    <w:rPr>
      <w:sz w:val="16"/>
      <w:szCs w:val="16"/>
      <w:lang w:val="en-GB"/>
    </w:rPr>
  </w:style>
  <w:style w:type="paragraph" w:styleId="Textkrper2">
    <w:name w:val="Body Text 2"/>
    <w:basedOn w:val="Standard"/>
    <w:link w:val="Textkrper2Zchn"/>
    <w:uiPriority w:val="99"/>
    <w:semiHidden/>
    <w:unhideWhenUsed/>
    <w:rsid w:val="00FA452C"/>
    <w:pPr>
      <w:spacing w:after="120" w:line="480" w:lineRule="auto"/>
    </w:pPr>
    <w:rPr>
      <w:rFonts w:asciiTheme="minorHAnsi" w:eastAsiaTheme="minorHAnsi" w:hAnsiTheme="minorHAnsi" w:cstheme="minorBidi"/>
      <w:szCs w:val="22"/>
      <w:lang w:val="en-GB"/>
    </w:rPr>
  </w:style>
  <w:style w:type="character" w:customStyle="1" w:styleId="Textkrper2Zchn">
    <w:name w:val="Textkörper 2 Zchn"/>
    <w:basedOn w:val="Absatz-Standardschriftart"/>
    <w:link w:val="Textkrper2"/>
    <w:uiPriority w:val="99"/>
    <w:semiHidden/>
    <w:rsid w:val="00FA452C"/>
    <w:rPr>
      <w:lang w:val="en-GB"/>
    </w:rPr>
  </w:style>
  <w:style w:type="paragraph" w:styleId="Fu-Endnotenberschrift">
    <w:name w:val="Note Heading"/>
    <w:basedOn w:val="Standard"/>
    <w:next w:val="Standard"/>
    <w:link w:val="Fu-EndnotenberschriftZchn"/>
    <w:uiPriority w:val="99"/>
    <w:semiHidden/>
    <w:unhideWhenUsed/>
    <w:rsid w:val="00FA452C"/>
    <w:pPr>
      <w:spacing w:after="0" w:line="240" w:lineRule="auto"/>
    </w:pPr>
    <w:rPr>
      <w:rFonts w:asciiTheme="minorHAnsi" w:eastAsiaTheme="minorHAnsi" w:hAnsiTheme="minorHAnsi" w:cstheme="minorBidi"/>
      <w:szCs w:val="22"/>
      <w:lang w:val="en-GB"/>
    </w:rPr>
  </w:style>
  <w:style w:type="character" w:customStyle="1" w:styleId="Fu-EndnotenberschriftZchn">
    <w:name w:val="Fuß/-Endnotenüberschrift Zchn"/>
    <w:basedOn w:val="Absatz-Standardschriftart"/>
    <w:link w:val="Fu-Endnotenberschrift"/>
    <w:uiPriority w:val="99"/>
    <w:semiHidden/>
    <w:rsid w:val="00FA452C"/>
    <w:rPr>
      <w:lang w:val="en-GB"/>
    </w:rPr>
  </w:style>
  <w:style w:type="paragraph" w:styleId="Textkrper-Zeileneinzug">
    <w:name w:val="Body Text Indent"/>
    <w:basedOn w:val="Standard"/>
    <w:link w:val="Textkrper-ZeileneinzugZchn"/>
    <w:uiPriority w:val="99"/>
    <w:semiHidden/>
    <w:unhideWhenUsed/>
    <w:rsid w:val="00FA452C"/>
    <w:pPr>
      <w:spacing w:after="120"/>
      <w:ind w:left="283"/>
    </w:pPr>
    <w:rPr>
      <w:rFonts w:asciiTheme="minorHAnsi" w:eastAsiaTheme="minorHAnsi" w:hAnsiTheme="minorHAnsi" w:cstheme="minorBidi"/>
      <w:szCs w:val="22"/>
      <w:lang w:val="en-GB"/>
    </w:rPr>
  </w:style>
  <w:style w:type="character" w:customStyle="1" w:styleId="Textkrper-ZeileneinzugZchn">
    <w:name w:val="Textkörper-Zeileneinzug Zchn"/>
    <w:basedOn w:val="Absatz-Standardschriftart"/>
    <w:link w:val="Textkrper-Zeileneinzug"/>
    <w:uiPriority w:val="99"/>
    <w:semiHidden/>
    <w:rsid w:val="00FA452C"/>
    <w:rPr>
      <w:lang w:val="en-GB"/>
    </w:rPr>
  </w:style>
  <w:style w:type="paragraph" w:styleId="Textkrper-Erstzeileneinzug2">
    <w:name w:val="Body Text First Indent 2"/>
    <w:basedOn w:val="Textkrper-Zeileneinzug"/>
    <w:link w:val="Textkrper-Erstzeileneinzug2Zchn"/>
    <w:uiPriority w:val="99"/>
    <w:semiHidden/>
    <w:unhideWhenUsed/>
    <w:rsid w:val="00FA452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A452C"/>
    <w:rPr>
      <w:lang w:val="en-GB"/>
    </w:rPr>
  </w:style>
  <w:style w:type="paragraph" w:styleId="Textkrper">
    <w:name w:val="Body Text"/>
    <w:basedOn w:val="Standard"/>
    <w:link w:val="TextkrperZchn"/>
    <w:uiPriority w:val="99"/>
    <w:semiHidden/>
    <w:unhideWhenUsed/>
    <w:rsid w:val="00FA452C"/>
    <w:pPr>
      <w:spacing w:after="120"/>
    </w:pPr>
    <w:rPr>
      <w:rFonts w:asciiTheme="minorHAnsi" w:eastAsiaTheme="minorHAnsi" w:hAnsiTheme="minorHAnsi" w:cstheme="minorBidi"/>
      <w:szCs w:val="22"/>
      <w:lang w:val="en-GB"/>
    </w:rPr>
  </w:style>
  <w:style w:type="character" w:customStyle="1" w:styleId="TextkrperZchn">
    <w:name w:val="Textkörper Zchn"/>
    <w:basedOn w:val="Absatz-Standardschriftart"/>
    <w:link w:val="Textkrper"/>
    <w:uiPriority w:val="99"/>
    <w:semiHidden/>
    <w:rsid w:val="00FA452C"/>
    <w:rPr>
      <w:lang w:val="en-GB"/>
    </w:rPr>
  </w:style>
  <w:style w:type="paragraph" w:styleId="Textkrper-Erstzeileneinzug">
    <w:name w:val="Body Text First Indent"/>
    <w:basedOn w:val="Textkrper"/>
    <w:link w:val="Textkrper-ErstzeileneinzugZchn"/>
    <w:uiPriority w:val="99"/>
    <w:semiHidden/>
    <w:unhideWhenUsed/>
    <w:rsid w:val="00FA452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FA452C"/>
    <w:rPr>
      <w:lang w:val="en-GB"/>
    </w:rPr>
  </w:style>
  <w:style w:type="paragraph" w:styleId="Datum">
    <w:name w:val="Date"/>
    <w:basedOn w:val="Standard"/>
    <w:next w:val="Standard"/>
    <w:link w:val="DatumZchn"/>
    <w:uiPriority w:val="99"/>
    <w:semiHidden/>
    <w:unhideWhenUsed/>
    <w:rsid w:val="00FA452C"/>
    <w:rPr>
      <w:rFonts w:asciiTheme="minorHAnsi" w:eastAsiaTheme="minorHAnsi" w:hAnsiTheme="minorHAnsi" w:cstheme="minorBidi"/>
      <w:szCs w:val="22"/>
      <w:lang w:val="en-GB"/>
    </w:rPr>
  </w:style>
  <w:style w:type="character" w:customStyle="1" w:styleId="DatumZchn">
    <w:name w:val="Datum Zchn"/>
    <w:basedOn w:val="Absatz-Standardschriftart"/>
    <w:link w:val="Datum"/>
    <w:uiPriority w:val="99"/>
    <w:semiHidden/>
    <w:rsid w:val="00FA452C"/>
    <w:rPr>
      <w:lang w:val="en-GB"/>
    </w:rPr>
  </w:style>
  <w:style w:type="paragraph" w:styleId="Anrede">
    <w:name w:val="Salutation"/>
    <w:basedOn w:val="Standard"/>
    <w:next w:val="Standard"/>
    <w:link w:val="AnredeZchn"/>
    <w:uiPriority w:val="99"/>
    <w:semiHidden/>
    <w:unhideWhenUsed/>
    <w:rsid w:val="00FA452C"/>
    <w:rPr>
      <w:rFonts w:asciiTheme="minorHAnsi" w:eastAsiaTheme="minorHAnsi" w:hAnsiTheme="minorHAnsi" w:cstheme="minorBidi"/>
      <w:szCs w:val="22"/>
      <w:lang w:val="en-GB"/>
    </w:rPr>
  </w:style>
  <w:style w:type="character" w:customStyle="1" w:styleId="AnredeZchn">
    <w:name w:val="Anrede Zchn"/>
    <w:basedOn w:val="Absatz-Standardschriftart"/>
    <w:link w:val="Anrede"/>
    <w:uiPriority w:val="99"/>
    <w:semiHidden/>
    <w:rsid w:val="00FA452C"/>
    <w:rPr>
      <w:lang w:val="en-GB"/>
    </w:rPr>
  </w:style>
  <w:style w:type="paragraph" w:styleId="Untertitel">
    <w:name w:val="Subtitle"/>
    <w:basedOn w:val="Standard"/>
    <w:next w:val="Standard"/>
    <w:link w:val="UntertitelZchn"/>
    <w:uiPriority w:val="11"/>
    <w:qFormat/>
    <w:rsid w:val="00FA452C"/>
    <w:pPr>
      <w:numPr>
        <w:ilvl w:val="1"/>
      </w:numPr>
    </w:pPr>
    <w:rPr>
      <w:rFonts w:asciiTheme="minorHAnsi" w:eastAsiaTheme="minorEastAsia" w:hAnsiTheme="minorHAnsi" w:cstheme="minorBidi"/>
      <w:color w:val="5A5A5A" w:themeColor="text1" w:themeTint="A5"/>
      <w:spacing w:val="15"/>
      <w:szCs w:val="22"/>
      <w:lang w:val="en-GB"/>
    </w:rPr>
  </w:style>
  <w:style w:type="character" w:customStyle="1" w:styleId="UntertitelZchn">
    <w:name w:val="Untertitel Zchn"/>
    <w:basedOn w:val="Absatz-Standardschriftart"/>
    <w:link w:val="Untertitel"/>
    <w:uiPriority w:val="11"/>
    <w:rsid w:val="00FA452C"/>
    <w:rPr>
      <w:rFonts w:eastAsiaTheme="minorEastAsia"/>
      <w:color w:val="5A5A5A" w:themeColor="text1" w:themeTint="A5"/>
      <w:spacing w:val="15"/>
      <w:lang w:val="en-GB"/>
    </w:rPr>
  </w:style>
  <w:style w:type="paragraph" w:styleId="Nachrichtenkopf">
    <w:name w:val="Message Header"/>
    <w:basedOn w:val="Standard"/>
    <w:link w:val="NachrichtenkopfZchn"/>
    <w:uiPriority w:val="99"/>
    <w:semiHidden/>
    <w:unhideWhenUsed/>
    <w:rsid w:val="00FA45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val="en-GB"/>
    </w:rPr>
  </w:style>
  <w:style w:type="character" w:customStyle="1" w:styleId="NachrichtenkopfZchn">
    <w:name w:val="Nachrichtenkopf Zchn"/>
    <w:basedOn w:val="Absatz-Standardschriftart"/>
    <w:link w:val="Nachrichtenkopf"/>
    <w:uiPriority w:val="99"/>
    <w:semiHidden/>
    <w:rsid w:val="00FA452C"/>
    <w:rPr>
      <w:rFonts w:asciiTheme="majorHAnsi" w:eastAsiaTheme="majorEastAsia" w:hAnsiTheme="majorHAnsi" w:cstheme="majorBidi"/>
      <w:sz w:val="24"/>
      <w:szCs w:val="24"/>
      <w:shd w:val="pct20" w:color="auto" w:fill="auto"/>
      <w:lang w:val="en-GB"/>
    </w:rPr>
  </w:style>
  <w:style w:type="paragraph" w:styleId="Listenfortsetzung5">
    <w:name w:val="List Continue 5"/>
    <w:basedOn w:val="Standard"/>
    <w:uiPriority w:val="99"/>
    <w:semiHidden/>
    <w:unhideWhenUsed/>
    <w:rsid w:val="00FA452C"/>
    <w:pPr>
      <w:spacing w:after="120"/>
      <w:ind w:left="1415"/>
      <w:contextualSpacing/>
    </w:pPr>
    <w:rPr>
      <w:rFonts w:asciiTheme="minorHAnsi" w:eastAsiaTheme="minorHAnsi" w:hAnsiTheme="minorHAnsi" w:cstheme="minorBidi"/>
      <w:szCs w:val="22"/>
      <w:lang w:val="en-GB"/>
    </w:rPr>
  </w:style>
  <w:style w:type="paragraph" w:styleId="Listenfortsetzung4">
    <w:name w:val="List Continue 4"/>
    <w:basedOn w:val="Standard"/>
    <w:uiPriority w:val="99"/>
    <w:semiHidden/>
    <w:unhideWhenUsed/>
    <w:rsid w:val="00FA452C"/>
    <w:pPr>
      <w:spacing w:after="120"/>
      <w:ind w:left="1132"/>
      <w:contextualSpacing/>
    </w:pPr>
    <w:rPr>
      <w:rFonts w:asciiTheme="minorHAnsi" w:eastAsiaTheme="minorHAnsi" w:hAnsiTheme="minorHAnsi" w:cstheme="minorBidi"/>
      <w:szCs w:val="22"/>
      <w:lang w:val="en-GB"/>
    </w:rPr>
  </w:style>
  <w:style w:type="paragraph" w:styleId="Listenfortsetzung3">
    <w:name w:val="List Continue 3"/>
    <w:basedOn w:val="Standard"/>
    <w:uiPriority w:val="99"/>
    <w:semiHidden/>
    <w:unhideWhenUsed/>
    <w:rsid w:val="00FA452C"/>
    <w:pPr>
      <w:spacing w:after="120"/>
      <w:ind w:left="849"/>
      <w:contextualSpacing/>
    </w:pPr>
    <w:rPr>
      <w:rFonts w:asciiTheme="minorHAnsi" w:eastAsiaTheme="minorHAnsi" w:hAnsiTheme="minorHAnsi" w:cstheme="minorBidi"/>
      <w:szCs w:val="22"/>
      <w:lang w:val="en-GB"/>
    </w:rPr>
  </w:style>
  <w:style w:type="paragraph" w:styleId="Listenfortsetzung2">
    <w:name w:val="List Continue 2"/>
    <w:basedOn w:val="Standard"/>
    <w:uiPriority w:val="99"/>
    <w:semiHidden/>
    <w:unhideWhenUsed/>
    <w:rsid w:val="00FA452C"/>
    <w:pPr>
      <w:spacing w:after="120"/>
      <w:ind w:left="566"/>
      <w:contextualSpacing/>
    </w:pPr>
    <w:rPr>
      <w:rFonts w:asciiTheme="minorHAnsi" w:eastAsiaTheme="minorHAnsi" w:hAnsiTheme="minorHAnsi" w:cstheme="minorBidi"/>
      <w:szCs w:val="22"/>
      <w:lang w:val="en-GB"/>
    </w:rPr>
  </w:style>
  <w:style w:type="paragraph" w:styleId="Listenfortsetzung">
    <w:name w:val="List Continue"/>
    <w:basedOn w:val="Standard"/>
    <w:uiPriority w:val="99"/>
    <w:semiHidden/>
    <w:unhideWhenUsed/>
    <w:rsid w:val="00FA452C"/>
    <w:pPr>
      <w:spacing w:after="120"/>
      <w:ind w:left="283"/>
      <w:contextualSpacing/>
    </w:pPr>
    <w:rPr>
      <w:rFonts w:asciiTheme="minorHAnsi" w:eastAsiaTheme="minorHAnsi" w:hAnsiTheme="minorHAnsi" w:cstheme="minorBidi"/>
      <w:szCs w:val="22"/>
      <w:lang w:val="en-GB"/>
    </w:rPr>
  </w:style>
  <w:style w:type="paragraph" w:styleId="Unterschrift">
    <w:name w:val="Signature"/>
    <w:basedOn w:val="Standard"/>
    <w:link w:val="UnterschriftZchn"/>
    <w:uiPriority w:val="99"/>
    <w:semiHidden/>
    <w:unhideWhenUsed/>
    <w:rsid w:val="00FA452C"/>
    <w:pPr>
      <w:spacing w:after="0" w:line="240" w:lineRule="auto"/>
      <w:ind w:left="4252"/>
    </w:pPr>
    <w:rPr>
      <w:rFonts w:asciiTheme="minorHAnsi" w:eastAsiaTheme="minorHAnsi" w:hAnsiTheme="minorHAnsi" w:cstheme="minorBidi"/>
      <w:szCs w:val="22"/>
      <w:lang w:val="en-GB"/>
    </w:rPr>
  </w:style>
  <w:style w:type="character" w:customStyle="1" w:styleId="UnterschriftZchn">
    <w:name w:val="Unterschrift Zchn"/>
    <w:basedOn w:val="Absatz-Standardschriftart"/>
    <w:link w:val="Unterschrift"/>
    <w:uiPriority w:val="99"/>
    <w:semiHidden/>
    <w:rsid w:val="00FA452C"/>
    <w:rPr>
      <w:lang w:val="en-GB"/>
    </w:rPr>
  </w:style>
  <w:style w:type="paragraph" w:styleId="Gruformel">
    <w:name w:val="Closing"/>
    <w:basedOn w:val="Standard"/>
    <w:link w:val="GruformelZchn"/>
    <w:uiPriority w:val="99"/>
    <w:semiHidden/>
    <w:unhideWhenUsed/>
    <w:rsid w:val="00FA452C"/>
    <w:pPr>
      <w:spacing w:after="0" w:line="240" w:lineRule="auto"/>
      <w:ind w:left="4252"/>
    </w:pPr>
    <w:rPr>
      <w:rFonts w:asciiTheme="minorHAnsi" w:eastAsiaTheme="minorHAnsi" w:hAnsiTheme="minorHAnsi" w:cstheme="minorBidi"/>
      <w:szCs w:val="22"/>
      <w:lang w:val="en-GB"/>
    </w:rPr>
  </w:style>
  <w:style w:type="character" w:customStyle="1" w:styleId="GruformelZchn">
    <w:name w:val="Grußformel Zchn"/>
    <w:basedOn w:val="Absatz-Standardschriftart"/>
    <w:link w:val="Gruformel"/>
    <w:uiPriority w:val="99"/>
    <w:semiHidden/>
    <w:rsid w:val="00FA452C"/>
    <w:rPr>
      <w:lang w:val="en-GB"/>
    </w:rPr>
  </w:style>
  <w:style w:type="paragraph" w:styleId="Listennummer5">
    <w:name w:val="List Number 5"/>
    <w:basedOn w:val="Standard"/>
    <w:uiPriority w:val="99"/>
    <w:semiHidden/>
    <w:unhideWhenUsed/>
    <w:rsid w:val="00FA452C"/>
    <w:pPr>
      <w:numPr>
        <w:numId w:val="1"/>
      </w:numPr>
      <w:contextualSpacing/>
    </w:pPr>
    <w:rPr>
      <w:rFonts w:asciiTheme="minorHAnsi" w:eastAsiaTheme="minorHAnsi" w:hAnsiTheme="minorHAnsi" w:cstheme="minorBidi"/>
      <w:szCs w:val="22"/>
      <w:lang w:val="en-GB"/>
    </w:rPr>
  </w:style>
  <w:style w:type="paragraph" w:styleId="Listennummer4">
    <w:name w:val="List Number 4"/>
    <w:basedOn w:val="Standard"/>
    <w:uiPriority w:val="99"/>
    <w:semiHidden/>
    <w:unhideWhenUsed/>
    <w:rsid w:val="00FA452C"/>
    <w:pPr>
      <w:numPr>
        <w:numId w:val="2"/>
      </w:numPr>
      <w:contextualSpacing/>
    </w:pPr>
    <w:rPr>
      <w:rFonts w:asciiTheme="minorHAnsi" w:eastAsiaTheme="minorHAnsi" w:hAnsiTheme="minorHAnsi" w:cstheme="minorBidi"/>
      <w:szCs w:val="22"/>
      <w:lang w:val="en-GB"/>
    </w:rPr>
  </w:style>
  <w:style w:type="paragraph" w:styleId="Listennummer3">
    <w:name w:val="List Number 3"/>
    <w:basedOn w:val="Standard"/>
    <w:uiPriority w:val="99"/>
    <w:semiHidden/>
    <w:unhideWhenUsed/>
    <w:rsid w:val="00FA452C"/>
    <w:pPr>
      <w:numPr>
        <w:numId w:val="3"/>
      </w:numPr>
      <w:contextualSpacing/>
    </w:pPr>
    <w:rPr>
      <w:rFonts w:asciiTheme="minorHAnsi" w:eastAsiaTheme="minorHAnsi" w:hAnsiTheme="minorHAnsi" w:cstheme="minorBidi"/>
      <w:szCs w:val="22"/>
      <w:lang w:val="en-GB"/>
    </w:rPr>
  </w:style>
  <w:style w:type="paragraph" w:styleId="Listennummer2">
    <w:name w:val="List Number 2"/>
    <w:basedOn w:val="Standard"/>
    <w:uiPriority w:val="99"/>
    <w:semiHidden/>
    <w:unhideWhenUsed/>
    <w:rsid w:val="00FA452C"/>
    <w:pPr>
      <w:numPr>
        <w:numId w:val="4"/>
      </w:numPr>
      <w:contextualSpacing/>
    </w:pPr>
    <w:rPr>
      <w:rFonts w:asciiTheme="minorHAnsi" w:eastAsiaTheme="minorHAnsi" w:hAnsiTheme="minorHAnsi" w:cstheme="minorBidi"/>
      <w:szCs w:val="22"/>
      <w:lang w:val="en-GB"/>
    </w:rPr>
  </w:style>
  <w:style w:type="paragraph" w:styleId="Aufzhlungszeichen5">
    <w:name w:val="List Bullet 5"/>
    <w:basedOn w:val="Standard"/>
    <w:uiPriority w:val="99"/>
    <w:semiHidden/>
    <w:unhideWhenUsed/>
    <w:rsid w:val="00FA452C"/>
    <w:pPr>
      <w:numPr>
        <w:numId w:val="5"/>
      </w:numPr>
      <w:contextualSpacing/>
    </w:pPr>
    <w:rPr>
      <w:rFonts w:asciiTheme="minorHAnsi" w:eastAsiaTheme="minorHAnsi" w:hAnsiTheme="minorHAnsi" w:cstheme="minorBidi"/>
      <w:szCs w:val="22"/>
      <w:lang w:val="en-GB"/>
    </w:rPr>
  </w:style>
  <w:style w:type="paragraph" w:styleId="Aufzhlungszeichen4">
    <w:name w:val="List Bullet 4"/>
    <w:basedOn w:val="Standard"/>
    <w:uiPriority w:val="99"/>
    <w:semiHidden/>
    <w:unhideWhenUsed/>
    <w:rsid w:val="00FA452C"/>
    <w:pPr>
      <w:numPr>
        <w:numId w:val="6"/>
      </w:numPr>
      <w:contextualSpacing/>
    </w:pPr>
    <w:rPr>
      <w:rFonts w:asciiTheme="minorHAnsi" w:eastAsiaTheme="minorHAnsi" w:hAnsiTheme="minorHAnsi" w:cstheme="minorBidi"/>
      <w:szCs w:val="22"/>
      <w:lang w:val="en-GB"/>
    </w:rPr>
  </w:style>
  <w:style w:type="paragraph" w:styleId="Aufzhlungszeichen3">
    <w:name w:val="List Bullet 3"/>
    <w:basedOn w:val="Standard"/>
    <w:uiPriority w:val="99"/>
    <w:semiHidden/>
    <w:unhideWhenUsed/>
    <w:rsid w:val="00FA452C"/>
    <w:pPr>
      <w:numPr>
        <w:numId w:val="7"/>
      </w:numPr>
      <w:contextualSpacing/>
    </w:pPr>
    <w:rPr>
      <w:rFonts w:asciiTheme="minorHAnsi" w:eastAsiaTheme="minorHAnsi" w:hAnsiTheme="minorHAnsi" w:cstheme="minorBidi"/>
      <w:szCs w:val="22"/>
      <w:lang w:val="en-GB"/>
    </w:rPr>
  </w:style>
  <w:style w:type="paragraph" w:styleId="Aufzhlungszeichen2">
    <w:name w:val="List Bullet 2"/>
    <w:basedOn w:val="Standard"/>
    <w:uiPriority w:val="99"/>
    <w:semiHidden/>
    <w:unhideWhenUsed/>
    <w:rsid w:val="00FA452C"/>
    <w:pPr>
      <w:numPr>
        <w:numId w:val="8"/>
      </w:numPr>
      <w:contextualSpacing/>
    </w:pPr>
    <w:rPr>
      <w:rFonts w:asciiTheme="minorHAnsi" w:eastAsiaTheme="minorHAnsi" w:hAnsiTheme="minorHAnsi" w:cstheme="minorBidi"/>
      <w:szCs w:val="22"/>
      <w:lang w:val="en-GB"/>
    </w:rPr>
  </w:style>
  <w:style w:type="paragraph" w:styleId="Liste5">
    <w:name w:val="List 5"/>
    <w:basedOn w:val="Standard"/>
    <w:uiPriority w:val="99"/>
    <w:semiHidden/>
    <w:unhideWhenUsed/>
    <w:rsid w:val="00FA452C"/>
    <w:pPr>
      <w:ind w:left="1415" w:hanging="283"/>
      <w:contextualSpacing/>
    </w:pPr>
    <w:rPr>
      <w:rFonts w:asciiTheme="minorHAnsi" w:eastAsiaTheme="minorHAnsi" w:hAnsiTheme="minorHAnsi" w:cstheme="minorBidi"/>
      <w:szCs w:val="22"/>
      <w:lang w:val="en-GB"/>
    </w:rPr>
  </w:style>
  <w:style w:type="paragraph" w:styleId="Liste4">
    <w:name w:val="List 4"/>
    <w:basedOn w:val="Standard"/>
    <w:uiPriority w:val="99"/>
    <w:semiHidden/>
    <w:unhideWhenUsed/>
    <w:rsid w:val="00FA452C"/>
    <w:pPr>
      <w:ind w:left="1132" w:hanging="283"/>
      <w:contextualSpacing/>
    </w:pPr>
    <w:rPr>
      <w:rFonts w:asciiTheme="minorHAnsi" w:eastAsiaTheme="minorHAnsi" w:hAnsiTheme="minorHAnsi" w:cstheme="minorBidi"/>
      <w:szCs w:val="22"/>
      <w:lang w:val="en-GB"/>
    </w:rPr>
  </w:style>
  <w:style w:type="paragraph" w:styleId="Liste3">
    <w:name w:val="List 3"/>
    <w:basedOn w:val="Standard"/>
    <w:uiPriority w:val="99"/>
    <w:semiHidden/>
    <w:unhideWhenUsed/>
    <w:rsid w:val="00FA452C"/>
    <w:pPr>
      <w:ind w:left="849" w:hanging="283"/>
      <w:contextualSpacing/>
    </w:pPr>
    <w:rPr>
      <w:rFonts w:asciiTheme="minorHAnsi" w:eastAsiaTheme="minorHAnsi" w:hAnsiTheme="minorHAnsi" w:cstheme="minorBidi"/>
      <w:szCs w:val="22"/>
      <w:lang w:val="en-GB"/>
    </w:rPr>
  </w:style>
  <w:style w:type="paragraph" w:styleId="Liste2">
    <w:name w:val="List 2"/>
    <w:basedOn w:val="Standard"/>
    <w:uiPriority w:val="99"/>
    <w:semiHidden/>
    <w:unhideWhenUsed/>
    <w:rsid w:val="00FA452C"/>
    <w:pPr>
      <w:ind w:left="566" w:hanging="283"/>
      <w:contextualSpacing/>
    </w:pPr>
    <w:rPr>
      <w:rFonts w:asciiTheme="minorHAnsi" w:eastAsiaTheme="minorHAnsi" w:hAnsiTheme="minorHAnsi" w:cstheme="minorBidi"/>
      <w:szCs w:val="22"/>
      <w:lang w:val="en-GB"/>
    </w:rPr>
  </w:style>
  <w:style w:type="paragraph" w:styleId="Listennummer">
    <w:name w:val="List Number"/>
    <w:basedOn w:val="Standard"/>
    <w:uiPriority w:val="99"/>
    <w:semiHidden/>
    <w:unhideWhenUsed/>
    <w:rsid w:val="00FA452C"/>
    <w:pPr>
      <w:numPr>
        <w:numId w:val="9"/>
      </w:numPr>
      <w:contextualSpacing/>
    </w:pPr>
    <w:rPr>
      <w:rFonts w:asciiTheme="minorHAnsi" w:eastAsiaTheme="minorHAnsi" w:hAnsiTheme="minorHAnsi" w:cstheme="minorBidi"/>
      <w:szCs w:val="22"/>
      <w:lang w:val="en-GB"/>
    </w:rPr>
  </w:style>
  <w:style w:type="paragraph" w:styleId="Aufzhlungszeichen">
    <w:name w:val="List Bullet"/>
    <w:basedOn w:val="Standard"/>
    <w:uiPriority w:val="99"/>
    <w:semiHidden/>
    <w:unhideWhenUsed/>
    <w:rsid w:val="00FA452C"/>
    <w:pPr>
      <w:numPr>
        <w:numId w:val="10"/>
      </w:numPr>
      <w:contextualSpacing/>
    </w:pPr>
    <w:rPr>
      <w:rFonts w:asciiTheme="minorHAnsi" w:eastAsiaTheme="minorHAnsi" w:hAnsiTheme="minorHAnsi" w:cstheme="minorBidi"/>
      <w:szCs w:val="22"/>
      <w:lang w:val="en-GB"/>
    </w:rPr>
  </w:style>
  <w:style w:type="paragraph" w:styleId="Liste">
    <w:name w:val="List"/>
    <w:basedOn w:val="Standard"/>
    <w:uiPriority w:val="99"/>
    <w:semiHidden/>
    <w:unhideWhenUsed/>
    <w:rsid w:val="00FA452C"/>
    <w:pPr>
      <w:ind w:left="283" w:hanging="283"/>
      <w:contextualSpacing/>
    </w:pPr>
    <w:rPr>
      <w:rFonts w:asciiTheme="minorHAnsi" w:eastAsiaTheme="minorHAnsi" w:hAnsiTheme="minorHAnsi" w:cstheme="minorBidi"/>
      <w:szCs w:val="22"/>
      <w:lang w:val="en-GB"/>
    </w:rPr>
  </w:style>
  <w:style w:type="paragraph" w:styleId="RGV-berschrift">
    <w:name w:val="toa heading"/>
    <w:basedOn w:val="Standard"/>
    <w:next w:val="Standard"/>
    <w:uiPriority w:val="99"/>
    <w:semiHidden/>
    <w:unhideWhenUsed/>
    <w:rsid w:val="00FA452C"/>
    <w:pPr>
      <w:spacing w:before="120"/>
    </w:pPr>
    <w:rPr>
      <w:rFonts w:asciiTheme="majorHAnsi" w:eastAsiaTheme="majorEastAsia" w:hAnsiTheme="majorHAnsi" w:cstheme="majorBidi"/>
      <w:b/>
      <w:bCs/>
      <w:sz w:val="24"/>
      <w:szCs w:val="24"/>
      <w:lang w:val="en-GB"/>
    </w:rPr>
  </w:style>
  <w:style w:type="paragraph" w:styleId="Makrotext">
    <w:name w:val="macro"/>
    <w:link w:val="MakrotextZchn"/>
    <w:uiPriority w:val="99"/>
    <w:semiHidden/>
    <w:unhideWhenUsed/>
    <w:rsid w:val="00FA45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GB"/>
    </w:rPr>
  </w:style>
  <w:style w:type="character" w:customStyle="1" w:styleId="MakrotextZchn">
    <w:name w:val="Makrotext Zchn"/>
    <w:basedOn w:val="Absatz-Standardschriftart"/>
    <w:link w:val="Makrotext"/>
    <w:uiPriority w:val="99"/>
    <w:semiHidden/>
    <w:rsid w:val="00FA452C"/>
    <w:rPr>
      <w:rFonts w:ascii="Consolas" w:hAnsi="Consolas"/>
      <w:sz w:val="20"/>
      <w:szCs w:val="20"/>
      <w:lang w:val="en-GB"/>
    </w:rPr>
  </w:style>
  <w:style w:type="paragraph" w:styleId="Rechtsgrundlagenverzeichnis">
    <w:name w:val="table of authorities"/>
    <w:basedOn w:val="Standard"/>
    <w:next w:val="Standard"/>
    <w:uiPriority w:val="99"/>
    <w:semiHidden/>
    <w:unhideWhenUsed/>
    <w:rsid w:val="00FA452C"/>
    <w:pPr>
      <w:spacing w:after="0"/>
      <w:ind w:left="220" w:hanging="220"/>
    </w:pPr>
    <w:rPr>
      <w:rFonts w:asciiTheme="minorHAnsi" w:eastAsiaTheme="minorHAnsi" w:hAnsiTheme="minorHAnsi" w:cstheme="minorBidi"/>
      <w:szCs w:val="22"/>
      <w:lang w:val="en-GB"/>
    </w:rPr>
  </w:style>
  <w:style w:type="paragraph" w:styleId="Endnotentext">
    <w:name w:val="endnote text"/>
    <w:basedOn w:val="Standard"/>
    <w:link w:val="EndnotentextZchn"/>
    <w:uiPriority w:val="99"/>
    <w:semiHidden/>
    <w:unhideWhenUsed/>
    <w:rsid w:val="00FA452C"/>
    <w:pPr>
      <w:spacing w:after="0" w:line="240" w:lineRule="auto"/>
    </w:pPr>
    <w:rPr>
      <w:rFonts w:asciiTheme="minorHAnsi" w:eastAsiaTheme="minorHAnsi" w:hAnsiTheme="minorHAnsi" w:cstheme="minorBidi"/>
      <w:sz w:val="20"/>
      <w:szCs w:val="20"/>
      <w:lang w:val="en-GB"/>
    </w:rPr>
  </w:style>
  <w:style w:type="character" w:customStyle="1" w:styleId="EndnotentextZchn">
    <w:name w:val="Endnotentext Zchn"/>
    <w:basedOn w:val="Absatz-Standardschriftart"/>
    <w:link w:val="Endnotentext"/>
    <w:uiPriority w:val="99"/>
    <w:semiHidden/>
    <w:rsid w:val="00FA452C"/>
    <w:rPr>
      <w:sz w:val="20"/>
      <w:szCs w:val="20"/>
      <w:lang w:val="en-GB"/>
    </w:rPr>
  </w:style>
  <w:style w:type="character" w:styleId="Endnotenzeichen">
    <w:name w:val="endnote reference"/>
    <w:basedOn w:val="Absatz-Standardschriftart"/>
    <w:uiPriority w:val="99"/>
    <w:semiHidden/>
    <w:unhideWhenUsed/>
    <w:rsid w:val="00FA452C"/>
    <w:rPr>
      <w:vertAlign w:val="superscript"/>
    </w:rPr>
  </w:style>
  <w:style w:type="character" w:styleId="Seitenzahl">
    <w:name w:val="page number"/>
    <w:basedOn w:val="Absatz-Standardschriftart"/>
    <w:uiPriority w:val="99"/>
    <w:semiHidden/>
    <w:unhideWhenUsed/>
    <w:rsid w:val="00FA452C"/>
  </w:style>
  <w:style w:type="character" w:styleId="Zeilennummer">
    <w:name w:val="line number"/>
    <w:basedOn w:val="Absatz-Standardschriftart"/>
    <w:uiPriority w:val="99"/>
    <w:semiHidden/>
    <w:unhideWhenUsed/>
    <w:rsid w:val="00FA452C"/>
  </w:style>
  <w:style w:type="character" w:styleId="Kommentarzeichen">
    <w:name w:val="annotation reference"/>
    <w:basedOn w:val="Absatz-Standardschriftart"/>
    <w:uiPriority w:val="99"/>
    <w:semiHidden/>
    <w:unhideWhenUsed/>
    <w:rsid w:val="00FA452C"/>
    <w:rPr>
      <w:sz w:val="16"/>
      <w:szCs w:val="16"/>
    </w:rPr>
  </w:style>
  <w:style w:type="character" w:styleId="Funotenzeichen">
    <w:name w:val="footnote reference"/>
    <w:basedOn w:val="Absatz-Standardschriftart"/>
    <w:uiPriority w:val="99"/>
    <w:semiHidden/>
    <w:unhideWhenUsed/>
    <w:rsid w:val="00FA452C"/>
    <w:rPr>
      <w:vertAlign w:val="superscript"/>
    </w:rPr>
  </w:style>
  <w:style w:type="paragraph" w:styleId="Umschlagabsenderadresse">
    <w:name w:val="envelope return"/>
    <w:basedOn w:val="Standard"/>
    <w:uiPriority w:val="99"/>
    <w:semiHidden/>
    <w:unhideWhenUsed/>
    <w:rsid w:val="00FA452C"/>
    <w:pPr>
      <w:spacing w:after="0" w:line="240" w:lineRule="auto"/>
    </w:pPr>
    <w:rPr>
      <w:rFonts w:asciiTheme="majorHAnsi" w:eastAsiaTheme="majorEastAsia" w:hAnsiTheme="majorHAnsi" w:cstheme="majorBidi"/>
      <w:sz w:val="20"/>
      <w:szCs w:val="20"/>
      <w:lang w:val="en-GB"/>
    </w:rPr>
  </w:style>
  <w:style w:type="paragraph" w:styleId="Umschlagadresse">
    <w:name w:val="envelope address"/>
    <w:basedOn w:val="Standard"/>
    <w:uiPriority w:val="99"/>
    <w:semiHidden/>
    <w:unhideWhenUsed/>
    <w:rsid w:val="00FA45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lang w:val="en-GB"/>
    </w:rPr>
  </w:style>
  <w:style w:type="paragraph" w:styleId="Abbildungsverzeichnis">
    <w:name w:val="table of figures"/>
    <w:basedOn w:val="Standard"/>
    <w:next w:val="Standard"/>
    <w:uiPriority w:val="99"/>
    <w:semiHidden/>
    <w:unhideWhenUsed/>
    <w:rsid w:val="00FA452C"/>
    <w:pPr>
      <w:spacing w:after="0"/>
    </w:pPr>
    <w:rPr>
      <w:rFonts w:asciiTheme="minorHAnsi" w:eastAsiaTheme="minorHAnsi" w:hAnsiTheme="minorHAnsi" w:cstheme="minorBidi"/>
      <w:szCs w:val="22"/>
      <w:lang w:val="en-GB"/>
    </w:rPr>
  </w:style>
  <w:style w:type="paragraph" w:styleId="Beschriftung">
    <w:name w:val="caption"/>
    <w:basedOn w:val="Standard"/>
    <w:next w:val="Standard"/>
    <w:unhideWhenUsed/>
    <w:qFormat/>
    <w:rsid w:val="00FA452C"/>
    <w:pPr>
      <w:spacing w:after="200" w:line="240" w:lineRule="auto"/>
    </w:pPr>
    <w:rPr>
      <w:rFonts w:asciiTheme="minorHAnsi" w:eastAsiaTheme="minorHAnsi" w:hAnsiTheme="minorHAnsi" w:cstheme="minorBidi"/>
      <w:i/>
      <w:iCs/>
      <w:color w:val="44546A" w:themeColor="text2"/>
      <w:sz w:val="18"/>
      <w:lang w:val="en-GB"/>
    </w:rPr>
  </w:style>
  <w:style w:type="paragraph" w:styleId="Index1">
    <w:name w:val="index 1"/>
    <w:basedOn w:val="Standard"/>
    <w:next w:val="Standard"/>
    <w:autoRedefine/>
    <w:uiPriority w:val="99"/>
    <w:semiHidden/>
    <w:unhideWhenUsed/>
    <w:rsid w:val="00FA452C"/>
    <w:pPr>
      <w:spacing w:after="0" w:line="240" w:lineRule="auto"/>
      <w:ind w:left="220" w:hanging="220"/>
    </w:pPr>
    <w:rPr>
      <w:rFonts w:asciiTheme="minorHAnsi" w:eastAsiaTheme="minorHAnsi" w:hAnsiTheme="minorHAnsi" w:cstheme="minorBidi"/>
      <w:szCs w:val="22"/>
      <w:lang w:val="en-GB"/>
    </w:rPr>
  </w:style>
  <w:style w:type="paragraph" w:styleId="Indexberschrift">
    <w:name w:val="index heading"/>
    <w:basedOn w:val="Standard"/>
    <w:next w:val="Index1"/>
    <w:uiPriority w:val="99"/>
    <w:semiHidden/>
    <w:unhideWhenUsed/>
    <w:rsid w:val="00FA452C"/>
    <w:rPr>
      <w:rFonts w:asciiTheme="majorHAnsi" w:eastAsiaTheme="majorEastAsia" w:hAnsiTheme="majorHAnsi" w:cstheme="majorBidi"/>
      <w:b/>
      <w:bCs/>
      <w:szCs w:val="22"/>
      <w:lang w:val="en-GB"/>
    </w:rPr>
  </w:style>
  <w:style w:type="paragraph" w:styleId="Kommentartext">
    <w:name w:val="annotation text"/>
    <w:basedOn w:val="Standard"/>
    <w:link w:val="KommentartextZchn"/>
    <w:uiPriority w:val="99"/>
    <w:semiHidden/>
    <w:unhideWhenUsed/>
    <w:rsid w:val="00FA452C"/>
    <w:pPr>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semiHidden/>
    <w:rsid w:val="00FA452C"/>
    <w:rPr>
      <w:sz w:val="20"/>
      <w:szCs w:val="20"/>
      <w:lang w:val="en-GB"/>
    </w:rPr>
  </w:style>
  <w:style w:type="paragraph" w:styleId="Funotentext">
    <w:name w:val="footnote text"/>
    <w:basedOn w:val="Standard"/>
    <w:link w:val="FunotentextZchn"/>
    <w:uiPriority w:val="99"/>
    <w:semiHidden/>
    <w:unhideWhenUsed/>
    <w:rsid w:val="00FA452C"/>
    <w:pPr>
      <w:spacing w:after="0" w:line="240" w:lineRule="auto"/>
    </w:pPr>
    <w:rPr>
      <w:rFonts w:asciiTheme="minorHAnsi" w:eastAsiaTheme="minorHAnsi" w:hAnsiTheme="minorHAnsi" w:cstheme="minorBidi"/>
      <w:sz w:val="20"/>
      <w:szCs w:val="20"/>
      <w:lang w:val="en-GB"/>
    </w:rPr>
  </w:style>
  <w:style w:type="character" w:customStyle="1" w:styleId="FunotentextZchn">
    <w:name w:val="Fußnotentext Zchn"/>
    <w:basedOn w:val="Absatz-Standardschriftart"/>
    <w:link w:val="Funotentext"/>
    <w:uiPriority w:val="99"/>
    <w:semiHidden/>
    <w:rsid w:val="00FA452C"/>
    <w:rPr>
      <w:sz w:val="20"/>
      <w:szCs w:val="20"/>
      <w:lang w:val="en-GB"/>
    </w:rPr>
  </w:style>
  <w:style w:type="paragraph" w:styleId="Standardeinzug">
    <w:name w:val="Normal Indent"/>
    <w:basedOn w:val="Standard"/>
    <w:uiPriority w:val="99"/>
    <w:semiHidden/>
    <w:unhideWhenUsed/>
    <w:rsid w:val="00FA452C"/>
    <w:pPr>
      <w:ind w:left="708"/>
    </w:pPr>
    <w:rPr>
      <w:rFonts w:asciiTheme="minorHAnsi" w:eastAsiaTheme="minorHAnsi" w:hAnsiTheme="minorHAnsi" w:cstheme="minorBidi"/>
      <w:szCs w:val="22"/>
      <w:lang w:val="en-GB"/>
    </w:rPr>
  </w:style>
  <w:style w:type="paragraph" w:styleId="Verzeichnis9">
    <w:name w:val="toc 9"/>
    <w:basedOn w:val="Standard"/>
    <w:next w:val="Standard"/>
    <w:autoRedefine/>
    <w:uiPriority w:val="39"/>
    <w:semiHidden/>
    <w:unhideWhenUsed/>
    <w:rsid w:val="00FA452C"/>
    <w:pPr>
      <w:spacing w:after="100"/>
      <w:ind w:left="1760"/>
    </w:pPr>
    <w:rPr>
      <w:rFonts w:asciiTheme="minorHAnsi" w:eastAsiaTheme="minorHAnsi" w:hAnsiTheme="minorHAnsi" w:cstheme="minorBidi"/>
      <w:szCs w:val="22"/>
      <w:lang w:val="en-GB"/>
    </w:rPr>
  </w:style>
  <w:style w:type="paragraph" w:styleId="Verzeichnis8">
    <w:name w:val="toc 8"/>
    <w:basedOn w:val="Standard"/>
    <w:next w:val="Standard"/>
    <w:autoRedefine/>
    <w:uiPriority w:val="39"/>
    <w:semiHidden/>
    <w:unhideWhenUsed/>
    <w:rsid w:val="00FA452C"/>
    <w:pPr>
      <w:spacing w:after="100"/>
      <w:ind w:left="1540"/>
    </w:pPr>
    <w:rPr>
      <w:rFonts w:asciiTheme="minorHAnsi" w:eastAsiaTheme="minorHAnsi" w:hAnsiTheme="minorHAnsi" w:cstheme="minorBidi"/>
      <w:szCs w:val="22"/>
      <w:lang w:val="en-GB"/>
    </w:rPr>
  </w:style>
  <w:style w:type="paragraph" w:styleId="Verzeichnis7">
    <w:name w:val="toc 7"/>
    <w:basedOn w:val="Standard"/>
    <w:next w:val="Standard"/>
    <w:autoRedefine/>
    <w:unhideWhenUsed/>
    <w:rsid w:val="00FA452C"/>
    <w:pPr>
      <w:spacing w:after="100"/>
      <w:ind w:left="1320"/>
    </w:pPr>
    <w:rPr>
      <w:rFonts w:asciiTheme="minorHAnsi" w:eastAsiaTheme="minorHAnsi" w:hAnsiTheme="minorHAnsi" w:cstheme="minorBidi"/>
      <w:szCs w:val="22"/>
      <w:lang w:val="en-GB"/>
    </w:rPr>
  </w:style>
  <w:style w:type="paragraph" w:styleId="Verzeichnis6">
    <w:name w:val="toc 6"/>
    <w:basedOn w:val="Standard"/>
    <w:next w:val="Standard"/>
    <w:autoRedefine/>
    <w:uiPriority w:val="39"/>
    <w:semiHidden/>
    <w:unhideWhenUsed/>
    <w:rsid w:val="00FA452C"/>
    <w:pPr>
      <w:spacing w:after="100"/>
      <w:ind w:left="1100"/>
    </w:pPr>
    <w:rPr>
      <w:rFonts w:asciiTheme="minorHAnsi" w:eastAsiaTheme="minorHAnsi" w:hAnsiTheme="minorHAnsi" w:cstheme="minorBidi"/>
      <w:szCs w:val="22"/>
      <w:lang w:val="en-GB"/>
    </w:rPr>
  </w:style>
  <w:style w:type="paragraph" w:styleId="Verzeichnis5">
    <w:name w:val="toc 5"/>
    <w:basedOn w:val="Standard"/>
    <w:next w:val="Standard"/>
    <w:autoRedefine/>
    <w:uiPriority w:val="39"/>
    <w:semiHidden/>
    <w:unhideWhenUsed/>
    <w:rsid w:val="00FA452C"/>
    <w:pPr>
      <w:spacing w:after="100"/>
      <w:ind w:left="880"/>
    </w:pPr>
    <w:rPr>
      <w:rFonts w:asciiTheme="minorHAnsi" w:eastAsiaTheme="minorHAnsi" w:hAnsiTheme="minorHAnsi" w:cstheme="minorBidi"/>
      <w:szCs w:val="22"/>
      <w:lang w:val="en-GB"/>
    </w:rPr>
  </w:style>
  <w:style w:type="paragraph" w:styleId="Verzeichnis4">
    <w:name w:val="toc 4"/>
    <w:basedOn w:val="Standard"/>
    <w:next w:val="Standard"/>
    <w:autoRedefine/>
    <w:uiPriority w:val="39"/>
    <w:semiHidden/>
    <w:unhideWhenUsed/>
    <w:rsid w:val="00FA452C"/>
    <w:pPr>
      <w:spacing w:after="100"/>
      <w:ind w:left="660"/>
    </w:pPr>
    <w:rPr>
      <w:rFonts w:asciiTheme="minorHAnsi" w:eastAsiaTheme="minorHAnsi" w:hAnsiTheme="minorHAnsi" w:cstheme="minorBidi"/>
      <w:szCs w:val="22"/>
      <w:lang w:val="en-GB"/>
    </w:rPr>
  </w:style>
  <w:style w:type="paragraph" w:styleId="Verzeichnis3">
    <w:name w:val="toc 3"/>
    <w:basedOn w:val="Standard"/>
    <w:next w:val="Standard"/>
    <w:autoRedefine/>
    <w:uiPriority w:val="39"/>
    <w:unhideWhenUsed/>
    <w:rsid w:val="00FA452C"/>
    <w:pPr>
      <w:spacing w:after="100"/>
      <w:ind w:left="440"/>
    </w:pPr>
    <w:rPr>
      <w:rFonts w:asciiTheme="minorHAnsi" w:eastAsiaTheme="minorHAnsi" w:hAnsiTheme="minorHAnsi" w:cstheme="minorBidi"/>
      <w:szCs w:val="22"/>
      <w:lang w:val="en-GB"/>
    </w:rPr>
  </w:style>
  <w:style w:type="paragraph" w:styleId="Verzeichnis2">
    <w:name w:val="toc 2"/>
    <w:basedOn w:val="Standard"/>
    <w:next w:val="Standard"/>
    <w:autoRedefine/>
    <w:uiPriority w:val="39"/>
    <w:unhideWhenUsed/>
    <w:rsid w:val="00FA452C"/>
    <w:pPr>
      <w:spacing w:after="100"/>
      <w:ind w:left="220"/>
    </w:pPr>
    <w:rPr>
      <w:rFonts w:asciiTheme="minorHAnsi" w:eastAsiaTheme="minorHAnsi" w:hAnsiTheme="minorHAnsi" w:cstheme="minorBidi"/>
      <w:szCs w:val="22"/>
      <w:lang w:val="en-GB"/>
    </w:rPr>
  </w:style>
  <w:style w:type="paragraph" w:styleId="Verzeichnis1">
    <w:name w:val="toc 1"/>
    <w:basedOn w:val="Standard"/>
    <w:next w:val="Standard"/>
    <w:autoRedefine/>
    <w:uiPriority w:val="39"/>
    <w:unhideWhenUsed/>
    <w:rsid w:val="00FA452C"/>
    <w:pPr>
      <w:spacing w:after="100"/>
    </w:pPr>
    <w:rPr>
      <w:rFonts w:asciiTheme="minorHAnsi" w:eastAsiaTheme="minorHAnsi" w:hAnsiTheme="minorHAnsi" w:cstheme="minorBidi"/>
      <w:szCs w:val="22"/>
      <w:lang w:val="en-GB"/>
    </w:rPr>
  </w:style>
  <w:style w:type="paragraph" w:styleId="Index9">
    <w:name w:val="index 9"/>
    <w:basedOn w:val="Standard"/>
    <w:next w:val="Standard"/>
    <w:autoRedefine/>
    <w:uiPriority w:val="99"/>
    <w:semiHidden/>
    <w:unhideWhenUsed/>
    <w:rsid w:val="00FA452C"/>
    <w:pPr>
      <w:spacing w:after="0" w:line="240" w:lineRule="auto"/>
      <w:ind w:left="1980" w:hanging="220"/>
    </w:pPr>
    <w:rPr>
      <w:rFonts w:asciiTheme="minorHAnsi" w:eastAsiaTheme="minorHAnsi" w:hAnsiTheme="minorHAnsi" w:cstheme="minorBidi"/>
      <w:szCs w:val="22"/>
      <w:lang w:val="en-GB"/>
    </w:rPr>
  </w:style>
  <w:style w:type="paragraph" w:styleId="Index8">
    <w:name w:val="index 8"/>
    <w:basedOn w:val="Standard"/>
    <w:next w:val="Standard"/>
    <w:autoRedefine/>
    <w:uiPriority w:val="99"/>
    <w:semiHidden/>
    <w:unhideWhenUsed/>
    <w:rsid w:val="00FA452C"/>
    <w:pPr>
      <w:spacing w:after="0" w:line="240" w:lineRule="auto"/>
      <w:ind w:left="1760" w:hanging="220"/>
    </w:pPr>
    <w:rPr>
      <w:rFonts w:asciiTheme="minorHAnsi" w:eastAsiaTheme="minorHAnsi" w:hAnsiTheme="minorHAnsi" w:cstheme="minorBidi"/>
      <w:szCs w:val="22"/>
      <w:lang w:val="en-GB"/>
    </w:rPr>
  </w:style>
  <w:style w:type="paragraph" w:styleId="Index7">
    <w:name w:val="index 7"/>
    <w:basedOn w:val="Standard"/>
    <w:next w:val="Standard"/>
    <w:autoRedefine/>
    <w:uiPriority w:val="99"/>
    <w:semiHidden/>
    <w:unhideWhenUsed/>
    <w:rsid w:val="00FA452C"/>
    <w:pPr>
      <w:spacing w:after="0" w:line="240" w:lineRule="auto"/>
      <w:ind w:left="1540" w:hanging="220"/>
    </w:pPr>
    <w:rPr>
      <w:rFonts w:asciiTheme="minorHAnsi" w:eastAsiaTheme="minorHAnsi" w:hAnsiTheme="minorHAnsi" w:cstheme="minorBidi"/>
      <w:szCs w:val="22"/>
      <w:lang w:val="en-GB"/>
    </w:rPr>
  </w:style>
  <w:style w:type="paragraph" w:styleId="Index6">
    <w:name w:val="index 6"/>
    <w:basedOn w:val="Standard"/>
    <w:next w:val="Standard"/>
    <w:autoRedefine/>
    <w:uiPriority w:val="99"/>
    <w:semiHidden/>
    <w:unhideWhenUsed/>
    <w:rsid w:val="00FA452C"/>
    <w:pPr>
      <w:spacing w:after="0" w:line="240" w:lineRule="auto"/>
      <w:ind w:left="1320" w:hanging="220"/>
    </w:pPr>
    <w:rPr>
      <w:rFonts w:asciiTheme="minorHAnsi" w:eastAsiaTheme="minorHAnsi" w:hAnsiTheme="minorHAnsi" w:cstheme="minorBidi"/>
      <w:szCs w:val="22"/>
      <w:lang w:val="en-GB"/>
    </w:rPr>
  </w:style>
  <w:style w:type="paragraph" w:styleId="Index5">
    <w:name w:val="index 5"/>
    <w:basedOn w:val="Standard"/>
    <w:next w:val="Standard"/>
    <w:autoRedefine/>
    <w:uiPriority w:val="99"/>
    <w:semiHidden/>
    <w:unhideWhenUsed/>
    <w:rsid w:val="00FA452C"/>
    <w:pPr>
      <w:spacing w:after="0" w:line="240" w:lineRule="auto"/>
      <w:ind w:left="1100" w:hanging="220"/>
    </w:pPr>
    <w:rPr>
      <w:rFonts w:asciiTheme="minorHAnsi" w:eastAsiaTheme="minorHAnsi" w:hAnsiTheme="minorHAnsi" w:cstheme="minorBidi"/>
      <w:szCs w:val="22"/>
      <w:lang w:val="en-GB"/>
    </w:rPr>
  </w:style>
  <w:style w:type="paragraph" w:styleId="Index4">
    <w:name w:val="index 4"/>
    <w:basedOn w:val="Standard"/>
    <w:next w:val="Standard"/>
    <w:autoRedefine/>
    <w:uiPriority w:val="99"/>
    <w:semiHidden/>
    <w:unhideWhenUsed/>
    <w:rsid w:val="00FA452C"/>
    <w:pPr>
      <w:spacing w:after="0" w:line="240" w:lineRule="auto"/>
      <w:ind w:left="880" w:hanging="220"/>
    </w:pPr>
    <w:rPr>
      <w:rFonts w:asciiTheme="minorHAnsi" w:eastAsiaTheme="minorHAnsi" w:hAnsiTheme="minorHAnsi" w:cstheme="minorBidi"/>
      <w:szCs w:val="22"/>
      <w:lang w:val="en-GB"/>
    </w:rPr>
  </w:style>
  <w:style w:type="paragraph" w:styleId="Index3">
    <w:name w:val="index 3"/>
    <w:basedOn w:val="Standard"/>
    <w:next w:val="Standard"/>
    <w:autoRedefine/>
    <w:uiPriority w:val="99"/>
    <w:semiHidden/>
    <w:unhideWhenUsed/>
    <w:rsid w:val="00FA452C"/>
    <w:pPr>
      <w:spacing w:after="0" w:line="240" w:lineRule="auto"/>
      <w:ind w:left="660" w:hanging="220"/>
    </w:pPr>
    <w:rPr>
      <w:rFonts w:asciiTheme="minorHAnsi" w:eastAsiaTheme="minorHAnsi" w:hAnsiTheme="minorHAnsi" w:cstheme="minorBidi"/>
      <w:szCs w:val="22"/>
      <w:lang w:val="en-GB"/>
    </w:rPr>
  </w:style>
  <w:style w:type="paragraph" w:styleId="Index2">
    <w:name w:val="index 2"/>
    <w:basedOn w:val="Standard"/>
    <w:next w:val="Standard"/>
    <w:autoRedefine/>
    <w:uiPriority w:val="99"/>
    <w:semiHidden/>
    <w:unhideWhenUsed/>
    <w:rsid w:val="00FA452C"/>
    <w:pPr>
      <w:spacing w:after="0" w:line="240" w:lineRule="auto"/>
      <w:ind w:left="440" w:hanging="220"/>
    </w:pPr>
    <w:rPr>
      <w:rFonts w:asciiTheme="minorHAnsi" w:eastAsiaTheme="minorHAnsi" w:hAnsiTheme="minorHAnsi" w:cstheme="minorBidi"/>
      <w:szCs w:val="22"/>
      <w:lang w:val="en-GB"/>
    </w:rPr>
  </w:style>
  <w:style w:type="character" w:customStyle="1" w:styleId="berschrift9Zchn">
    <w:name w:val="Überschrift 9 Zchn"/>
    <w:basedOn w:val="Absatz-Standardschriftart"/>
    <w:link w:val="berschrift9"/>
    <w:uiPriority w:val="9"/>
    <w:semiHidden/>
    <w:rsid w:val="00FA452C"/>
    <w:rPr>
      <w:rFonts w:asciiTheme="majorHAnsi" w:eastAsiaTheme="majorEastAsia" w:hAnsiTheme="majorHAnsi" w:cstheme="majorBidi"/>
      <w:i/>
      <w:iCs/>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FA452C"/>
    <w:rPr>
      <w:rFonts w:asciiTheme="majorHAnsi" w:eastAsiaTheme="majorEastAsia" w:hAnsiTheme="majorHAnsi" w:cstheme="majorBidi"/>
      <w:color w:val="272727" w:themeColor="text1" w:themeTint="D8"/>
      <w:sz w:val="21"/>
      <w:szCs w:val="21"/>
      <w:lang w:val="en-GB"/>
    </w:rPr>
  </w:style>
  <w:style w:type="character" w:customStyle="1" w:styleId="berschrift7Zchn">
    <w:name w:val="Überschrift 7 Zchn"/>
    <w:basedOn w:val="Absatz-Standardschriftart"/>
    <w:link w:val="berschrift7"/>
    <w:uiPriority w:val="9"/>
    <w:semiHidden/>
    <w:rsid w:val="00FA452C"/>
    <w:rPr>
      <w:rFonts w:asciiTheme="majorHAnsi" w:eastAsiaTheme="majorEastAsia" w:hAnsiTheme="majorHAnsi" w:cstheme="majorBidi"/>
      <w:i/>
      <w:iCs/>
      <w:color w:val="1F3763" w:themeColor="accent1" w:themeShade="7F"/>
      <w:lang w:val="en-GB"/>
    </w:rPr>
  </w:style>
  <w:style w:type="character" w:customStyle="1" w:styleId="berschrift6Zchn">
    <w:name w:val="Überschrift 6 Zchn"/>
    <w:basedOn w:val="Absatz-Standardschriftart"/>
    <w:link w:val="berschrift6"/>
    <w:uiPriority w:val="9"/>
    <w:semiHidden/>
    <w:rsid w:val="00FA452C"/>
    <w:rPr>
      <w:rFonts w:asciiTheme="majorHAnsi" w:eastAsiaTheme="majorEastAsia" w:hAnsiTheme="majorHAnsi" w:cstheme="majorBidi"/>
      <w:color w:val="1F3763" w:themeColor="accent1" w:themeShade="7F"/>
      <w:lang w:val="en-GB"/>
    </w:rPr>
  </w:style>
  <w:style w:type="character" w:customStyle="1" w:styleId="berschrift5Zchn">
    <w:name w:val="Überschrift 5 Zchn"/>
    <w:basedOn w:val="Absatz-Standardschriftart"/>
    <w:link w:val="berschrift5"/>
    <w:uiPriority w:val="9"/>
    <w:semiHidden/>
    <w:rsid w:val="00FA452C"/>
    <w:rPr>
      <w:rFonts w:asciiTheme="majorHAnsi" w:eastAsiaTheme="majorEastAsia" w:hAnsiTheme="majorHAnsi" w:cstheme="majorBidi"/>
      <w:color w:val="2F5496" w:themeColor="accent1" w:themeShade="BF"/>
      <w:lang w:val="en-GB"/>
    </w:rPr>
  </w:style>
  <w:style w:type="character" w:customStyle="1" w:styleId="berschrift4Zchn">
    <w:name w:val="Überschrift 4 Zchn"/>
    <w:basedOn w:val="Absatz-Standardschriftart"/>
    <w:link w:val="berschrift4"/>
    <w:uiPriority w:val="9"/>
    <w:rsid w:val="00FA452C"/>
    <w:rPr>
      <w:rFonts w:asciiTheme="majorHAnsi" w:eastAsiaTheme="majorEastAsia" w:hAnsiTheme="majorHAnsi" w:cstheme="majorBidi"/>
      <w:i/>
      <w:iCs/>
      <w:color w:val="2F5496" w:themeColor="accent1" w:themeShade="BF"/>
      <w:lang w:val="en-GB"/>
    </w:rPr>
  </w:style>
  <w:style w:type="character" w:customStyle="1" w:styleId="berschrift3Zchn">
    <w:name w:val="Überschrift 3 Zchn"/>
    <w:basedOn w:val="Absatz-Standardschriftart"/>
    <w:link w:val="berschrift3"/>
    <w:uiPriority w:val="9"/>
    <w:rsid w:val="00FA452C"/>
    <w:rPr>
      <w:rFonts w:asciiTheme="majorHAnsi" w:eastAsiaTheme="majorEastAsia" w:hAnsiTheme="majorHAnsi" w:cstheme="majorBidi"/>
      <w:color w:val="1F3763" w:themeColor="accent1" w:themeShade="7F"/>
      <w:sz w:val="24"/>
      <w:szCs w:val="24"/>
      <w:lang w:val="en-GB"/>
    </w:rPr>
  </w:style>
  <w:style w:type="character" w:customStyle="1" w:styleId="berschrift2Zchn">
    <w:name w:val="Überschrift 2 Zchn"/>
    <w:basedOn w:val="Absatz-Standardschriftart"/>
    <w:link w:val="berschrift2"/>
    <w:uiPriority w:val="9"/>
    <w:rsid w:val="00FA452C"/>
    <w:rPr>
      <w:rFonts w:asciiTheme="majorHAnsi" w:eastAsiaTheme="majorEastAsia" w:hAnsiTheme="majorHAnsi" w:cstheme="majorBidi"/>
      <w:color w:val="2F5496" w:themeColor="accent1" w:themeShade="BF"/>
      <w:sz w:val="26"/>
      <w:szCs w:val="26"/>
      <w:lang w:val="en-GB"/>
    </w:rPr>
  </w:style>
  <w:style w:type="character" w:styleId="Platzhaltertext">
    <w:name w:val="Placeholder Text"/>
    <w:basedOn w:val="Absatz-Standardschriftart"/>
    <w:uiPriority w:val="99"/>
    <w:semiHidden/>
    <w:rsid w:val="00A70020"/>
    <w:rPr>
      <w:color w:val="808080"/>
    </w:rPr>
  </w:style>
  <w:style w:type="paragraph" w:customStyle="1" w:styleId="CitaviBibliographyEntry">
    <w:name w:val="Citavi Bibliography Entry"/>
    <w:basedOn w:val="Standard"/>
    <w:link w:val="CitaviBibliographyEntryZchn"/>
    <w:uiPriority w:val="99"/>
    <w:rsid w:val="00A70020"/>
    <w:pPr>
      <w:spacing w:after="120"/>
    </w:pPr>
    <w:rPr>
      <w:rFonts w:asciiTheme="minorHAnsi" w:eastAsiaTheme="minorHAnsi" w:hAnsiTheme="minorHAnsi" w:cstheme="minorBidi"/>
      <w:szCs w:val="22"/>
      <w:lang w:val="en-GB"/>
    </w:rPr>
  </w:style>
  <w:style w:type="character" w:customStyle="1" w:styleId="CitaviBibliographyEntryZchn">
    <w:name w:val="Citavi Bibliography Entry Zchn"/>
    <w:basedOn w:val="Absatz-Standardschriftart"/>
    <w:link w:val="CitaviBibliographyEntry"/>
    <w:uiPriority w:val="99"/>
    <w:rsid w:val="00A70020"/>
    <w:rPr>
      <w:lang w:val="en-GB"/>
    </w:rPr>
  </w:style>
  <w:style w:type="paragraph" w:customStyle="1" w:styleId="CitaviBibliographyHeading">
    <w:name w:val="Citavi Bibliography Heading"/>
    <w:basedOn w:val="berschrift1"/>
    <w:link w:val="CitaviBibliographyHeadingZchn"/>
    <w:uiPriority w:val="99"/>
    <w:rsid w:val="00A70020"/>
  </w:style>
  <w:style w:type="character" w:customStyle="1" w:styleId="CitaviBibliographyHeadingZchn">
    <w:name w:val="Citavi Bibliography Heading Zchn"/>
    <w:basedOn w:val="Absatz-Standardschriftart"/>
    <w:link w:val="CitaviBibliographyHeading"/>
    <w:uiPriority w:val="99"/>
    <w:rsid w:val="00A70020"/>
    <w:rPr>
      <w:rFonts w:asciiTheme="majorHAnsi" w:eastAsiaTheme="majorEastAsia" w:hAnsiTheme="majorHAnsi" w:cstheme="majorBidi"/>
      <w:color w:val="2F5496" w:themeColor="accent1" w:themeShade="BF"/>
      <w:sz w:val="32"/>
      <w:szCs w:val="32"/>
      <w:lang w:val="en-GB"/>
    </w:rPr>
  </w:style>
  <w:style w:type="paragraph" w:customStyle="1" w:styleId="CitaviChapterBibliographyHeading">
    <w:name w:val="Citavi Chapter Bibliography Heading"/>
    <w:basedOn w:val="berschrift2"/>
    <w:link w:val="CitaviChapterBibliographyHeadingZchn"/>
    <w:uiPriority w:val="99"/>
    <w:rsid w:val="00A70020"/>
  </w:style>
  <w:style w:type="character" w:customStyle="1" w:styleId="CitaviChapterBibliographyHeadingZchn">
    <w:name w:val="Citavi Chapter Bibliography Heading Zchn"/>
    <w:basedOn w:val="Absatz-Standardschriftart"/>
    <w:link w:val="CitaviChapterBibliographyHeading"/>
    <w:uiPriority w:val="99"/>
    <w:rsid w:val="00A70020"/>
    <w:rPr>
      <w:rFonts w:asciiTheme="majorHAnsi" w:eastAsiaTheme="majorEastAsia" w:hAnsiTheme="majorHAnsi" w:cstheme="majorBidi"/>
      <w:color w:val="2F5496" w:themeColor="accent1" w:themeShade="BF"/>
      <w:sz w:val="26"/>
      <w:szCs w:val="26"/>
      <w:lang w:val="en-GB"/>
    </w:rPr>
  </w:style>
  <w:style w:type="paragraph" w:customStyle="1" w:styleId="CitaviBibliographySubheading1">
    <w:name w:val="Citavi Bibliography Subheading 1"/>
    <w:basedOn w:val="berschrift2"/>
    <w:link w:val="CitaviBibliographySubheading1Zchn"/>
    <w:uiPriority w:val="99"/>
    <w:rsid w:val="00A70020"/>
    <w:pPr>
      <w:outlineLvl w:val="9"/>
    </w:pPr>
    <w:rPr>
      <w:color w:val="000000"/>
      <w:szCs w:val="24"/>
      <w:lang w:val="en-US"/>
    </w:rPr>
  </w:style>
  <w:style w:type="character" w:customStyle="1" w:styleId="CitaviBibliographySubheading1Zchn">
    <w:name w:val="Citavi Bibliography Subheading 1 Zchn"/>
    <w:basedOn w:val="Absatz-Standardschriftart"/>
    <w:link w:val="CitaviBibliographySubheading1"/>
    <w:uiPriority w:val="99"/>
    <w:rsid w:val="00A70020"/>
    <w:rPr>
      <w:rFonts w:asciiTheme="majorHAnsi" w:eastAsiaTheme="majorEastAsia" w:hAnsiTheme="majorHAnsi" w:cstheme="majorBidi"/>
      <w:color w:val="000000"/>
      <w:sz w:val="26"/>
      <w:szCs w:val="24"/>
      <w:lang w:val="en-US"/>
    </w:rPr>
  </w:style>
  <w:style w:type="paragraph" w:customStyle="1" w:styleId="CitaviBibliographySubheading2">
    <w:name w:val="Citavi Bibliography Subheading 2"/>
    <w:basedOn w:val="berschrift3"/>
    <w:link w:val="CitaviBibliographySubheading2Zchn"/>
    <w:uiPriority w:val="99"/>
    <w:rsid w:val="00A70020"/>
    <w:pPr>
      <w:outlineLvl w:val="9"/>
    </w:pPr>
    <w:rPr>
      <w:color w:val="000000"/>
      <w:lang w:val="en-US"/>
    </w:rPr>
  </w:style>
  <w:style w:type="character" w:customStyle="1" w:styleId="CitaviBibliographySubheading2Zchn">
    <w:name w:val="Citavi Bibliography Subheading 2 Zchn"/>
    <w:basedOn w:val="Absatz-Standardschriftart"/>
    <w:link w:val="CitaviBibliographySubheading2"/>
    <w:uiPriority w:val="99"/>
    <w:rsid w:val="00A70020"/>
    <w:rPr>
      <w:rFonts w:asciiTheme="majorHAnsi" w:eastAsiaTheme="majorEastAsia" w:hAnsiTheme="majorHAnsi" w:cstheme="majorBidi"/>
      <w:color w:val="000000"/>
      <w:sz w:val="24"/>
      <w:szCs w:val="24"/>
      <w:lang w:val="en-US"/>
    </w:rPr>
  </w:style>
  <w:style w:type="paragraph" w:customStyle="1" w:styleId="CitaviBibliographySubheading3">
    <w:name w:val="Citavi Bibliography Subheading 3"/>
    <w:basedOn w:val="berschrift4"/>
    <w:link w:val="CitaviBibliographySubheading3Zchn"/>
    <w:uiPriority w:val="99"/>
    <w:rsid w:val="00A70020"/>
    <w:pPr>
      <w:outlineLvl w:val="9"/>
    </w:pPr>
    <w:rPr>
      <w:color w:val="000000"/>
      <w:szCs w:val="24"/>
      <w:lang w:val="en-US"/>
    </w:rPr>
  </w:style>
  <w:style w:type="character" w:customStyle="1" w:styleId="CitaviBibliographySubheading3Zchn">
    <w:name w:val="Citavi Bibliography Subheading 3 Zchn"/>
    <w:basedOn w:val="Absatz-Standardschriftart"/>
    <w:link w:val="CitaviBibliographySubheading3"/>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4">
    <w:name w:val="Citavi Bibliography Subheading 4"/>
    <w:basedOn w:val="berschrift5"/>
    <w:link w:val="CitaviBibliographySubheading4Zchn"/>
    <w:uiPriority w:val="99"/>
    <w:rsid w:val="00A70020"/>
    <w:pPr>
      <w:outlineLvl w:val="9"/>
    </w:pPr>
    <w:rPr>
      <w:color w:val="000000"/>
      <w:szCs w:val="24"/>
      <w:lang w:val="en-US"/>
    </w:rPr>
  </w:style>
  <w:style w:type="character" w:customStyle="1" w:styleId="CitaviBibliographySubheading4Zchn">
    <w:name w:val="Citavi Bibliography Subheading 4 Zchn"/>
    <w:basedOn w:val="Absatz-Standardschriftart"/>
    <w:link w:val="CitaviBibliographySubheading4"/>
    <w:uiPriority w:val="99"/>
    <w:rsid w:val="00A70020"/>
    <w:rPr>
      <w:rFonts w:asciiTheme="majorHAnsi" w:eastAsiaTheme="majorEastAsia" w:hAnsiTheme="majorHAnsi" w:cstheme="majorBidi"/>
      <w:color w:val="000000"/>
      <w:szCs w:val="24"/>
      <w:lang w:val="en-US"/>
    </w:rPr>
  </w:style>
  <w:style w:type="paragraph" w:customStyle="1" w:styleId="CitaviBibliographySubheading5">
    <w:name w:val="Citavi Bibliography Subheading 5"/>
    <w:basedOn w:val="berschrift6"/>
    <w:link w:val="CitaviBibliographySubheading5Zchn"/>
    <w:uiPriority w:val="99"/>
    <w:rsid w:val="00A70020"/>
    <w:pPr>
      <w:outlineLvl w:val="9"/>
    </w:pPr>
    <w:rPr>
      <w:color w:val="000000"/>
      <w:szCs w:val="24"/>
      <w:lang w:val="en-US"/>
    </w:rPr>
  </w:style>
  <w:style w:type="character" w:customStyle="1" w:styleId="CitaviBibliographySubheading5Zchn">
    <w:name w:val="Citavi Bibliography Subheading 5 Zchn"/>
    <w:basedOn w:val="Absatz-Standardschriftart"/>
    <w:link w:val="CitaviBibliographySubheading5"/>
    <w:uiPriority w:val="99"/>
    <w:rsid w:val="00A70020"/>
    <w:rPr>
      <w:rFonts w:asciiTheme="majorHAnsi" w:eastAsiaTheme="majorEastAsia" w:hAnsiTheme="majorHAnsi" w:cstheme="majorBidi"/>
      <w:color w:val="000000"/>
      <w:szCs w:val="24"/>
      <w:lang w:val="en-US"/>
    </w:rPr>
  </w:style>
  <w:style w:type="paragraph" w:customStyle="1" w:styleId="CitaviBibliographySubheading6">
    <w:name w:val="Citavi Bibliography Subheading 6"/>
    <w:basedOn w:val="berschrift7"/>
    <w:link w:val="CitaviBibliographySubheading6Zchn"/>
    <w:uiPriority w:val="99"/>
    <w:rsid w:val="00A70020"/>
    <w:pPr>
      <w:outlineLvl w:val="9"/>
    </w:pPr>
    <w:rPr>
      <w:color w:val="000000"/>
      <w:szCs w:val="24"/>
      <w:lang w:val="en-US"/>
    </w:rPr>
  </w:style>
  <w:style w:type="character" w:customStyle="1" w:styleId="CitaviBibliographySubheading6Zchn">
    <w:name w:val="Citavi Bibliography Subheading 6 Zchn"/>
    <w:basedOn w:val="Absatz-Standardschriftart"/>
    <w:link w:val="CitaviBibliographySubheading6"/>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7">
    <w:name w:val="Citavi Bibliography Subheading 7"/>
    <w:basedOn w:val="berschrift8"/>
    <w:link w:val="CitaviBibliographySubheading7Zchn"/>
    <w:uiPriority w:val="99"/>
    <w:rsid w:val="00A70020"/>
    <w:pPr>
      <w:outlineLvl w:val="9"/>
    </w:pPr>
    <w:rPr>
      <w:color w:val="000000"/>
      <w:szCs w:val="24"/>
      <w:lang w:val="en-US"/>
    </w:rPr>
  </w:style>
  <w:style w:type="character" w:customStyle="1" w:styleId="CitaviBibliographySubheading7Zchn">
    <w:name w:val="Citavi Bibliography Subheading 7 Zchn"/>
    <w:basedOn w:val="Absatz-Standardschriftart"/>
    <w:link w:val="CitaviBibliographySubheading7"/>
    <w:uiPriority w:val="99"/>
    <w:rsid w:val="00A70020"/>
    <w:rPr>
      <w:rFonts w:asciiTheme="majorHAnsi" w:eastAsiaTheme="majorEastAsia" w:hAnsiTheme="majorHAnsi" w:cstheme="majorBidi"/>
      <w:color w:val="000000"/>
      <w:sz w:val="21"/>
      <w:szCs w:val="24"/>
      <w:lang w:val="en-US"/>
    </w:rPr>
  </w:style>
  <w:style w:type="paragraph" w:customStyle="1" w:styleId="CitaviBibliographySubheading8">
    <w:name w:val="Citavi Bibliography Subheading 8"/>
    <w:basedOn w:val="berschrift9"/>
    <w:link w:val="CitaviBibliographySubheading8Zchn"/>
    <w:uiPriority w:val="99"/>
    <w:rsid w:val="00A70020"/>
    <w:pPr>
      <w:outlineLvl w:val="9"/>
    </w:pPr>
    <w:rPr>
      <w:color w:val="000000"/>
      <w:szCs w:val="24"/>
      <w:lang w:val="en-US"/>
    </w:rPr>
  </w:style>
  <w:style w:type="character" w:customStyle="1" w:styleId="CitaviBibliographySubheading8Zchn">
    <w:name w:val="Citavi Bibliography Subheading 8 Zchn"/>
    <w:basedOn w:val="Absatz-Standardschriftart"/>
    <w:link w:val="CitaviBibliographySubheading8"/>
    <w:uiPriority w:val="99"/>
    <w:rsid w:val="00A70020"/>
    <w:rPr>
      <w:rFonts w:asciiTheme="majorHAnsi" w:eastAsiaTheme="majorEastAsia" w:hAnsiTheme="majorHAnsi" w:cstheme="majorBidi"/>
      <w:i/>
      <w:iCs/>
      <w:color w:val="000000"/>
      <w:sz w:val="21"/>
      <w:szCs w:val="24"/>
      <w:lang w:val="en-US"/>
    </w:rPr>
  </w:style>
  <w:style w:type="character" w:customStyle="1" w:styleId="huvud">
    <w:name w:val="huvud"/>
    <w:basedOn w:val="Absatz-Standardschriftart"/>
    <w:rsid w:val="007B5714"/>
  </w:style>
  <w:style w:type="paragraph" w:styleId="Sprechblasentext">
    <w:name w:val="Balloon Text"/>
    <w:basedOn w:val="Standard"/>
    <w:link w:val="SprechblasentextZchn"/>
    <w:uiPriority w:val="99"/>
    <w:semiHidden/>
    <w:unhideWhenUsed/>
    <w:rsid w:val="00E16ED1"/>
    <w:pPr>
      <w:spacing w:after="0" w:line="240" w:lineRule="auto"/>
    </w:pPr>
    <w:rPr>
      <w:rFonts w:ascii="Segoe UI" w:eastAsiaTheme="minorHAnsi" w:hAnsi="Segoe UI" w:cs="Segoe UI"/>
      <w:sz w:val="18"/>
      <w:lang w:val="en-GB"/>
    </w:rPr>
  </w:style>
  <w:style w:type="character" w:customStyle="1" w:styleId="SprechblasentextZchn">
    <w:name w:val="Sprechblasentext Zchn"/>
    <w:basedOn w:val="Absatz-Standardschriftart"/>
    <w:link w:val="Sprechblasentext"/>
    <w:uiPriority w:val="99"/>
    <w:semiHidden/>
    <w:rsid w:val="00E16ED1"/>
    <w:rPr>
      <w:rFonts w:ascii="Segoe UI" w:hAnsi="Segoe UI" w:cs="Segoe UI"/>
      <w:sz w:val="18"/>
      <w:szCs w:val="18"/>
      <w:lang w:val="en-GB"/>
    </w:rPr>
  </w:style>
  <w:style w:type="character" w:customStyle="1" w:styleId="fontstyle01">
    <w:name w:val="fontstyle01"/>
    <w:basedOn w:val="Absatz-Standardschriftart"/>
    <w:rsid w:val="000545BD"/>
    <w:rPr>
      <w:rFonts w:ascii="Calibri" w:hAnsi="Calibri" w:cs="Calibri" w:hint="default"/>
      <w:b w:val="0"/>
      <w:bCs w:val="0"/>
      <w:i w:val="0"/>
      <w:iCs w:val="0"/>
      <w:color w:val="000000"/>
      <w:sz w:val="22"/>
      <w:szCs w:val="22"/>
    </w:rPr>
  </w:style>
  <w:style w:type="paragraph" w:styleId="Kommentarthema">
    <w:name w:val="annotation subject"/>
    <w:basedOn w:val="Kommentartext"/>
    <w:next w:val="Kommentartext"/>
    <w:link w:val="KommentarthemaZchn"/>
    <w:uiPriority w:val="99"/>
    <w:semiHidden/>
    <w:unhideWhenUsed/>
    <w:rsid w:val="00FA3384"/>
    <w:rPr>
      <w:rFonts w:ascii="Calibri" w:eastAsia="Times New Roman" w:hAnsi="Calibri" w:cs="Calibri"/>
      <w:b/>
      <w:bCs/>
      <w:lang w:val="de-DE"/>
    </w:rPr>
  </w:style>
  <w:style w:type="character" w:customStyle="1" w:styleId="KommentarthemaZchn">
    <w:name w:val="Kommentarthema Zchn"/>
    <w:basedOn w:val="KommentartextZchn"/>
    <w:link w:val="Kommentarthema"/>
    <w:uiPriority w:val="99"/>
    <w:semiHidden/>
    <w:rsid w:val="00FA3384"/>
    <w:rPr>
      <w:rFonts w:ascii="Calibri" w:eastAsia="Times New Roman" w:hAnsi="Calibri" w:cs="Calibri"/>
      <w:b/>
      <w:bCs/>
      <w:sz w:val="20"/>
      <w:szCs w:val="20"/>
      <w:lang w:val="en-GB"/>
    </w:rPr>
  </w:style>
  <w:style w:type="character" w:styleId="NichtaufgelsteErwhnung">
    <w:name w:val="Unresolved Mention"/>
    <w:basedOn w:val="Absatz-Standardschriftart"/>
    <w:uiPriority w:val="99"/>
    <w:semiHidden/>
    <w:unhideWhenUsed/>
    <w:rsid w:val="00C22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965338">
      <w:bodyDiv w:val="1"/>
      <w:marLeft w:val="0"/>
      <w:marRight w:val="0"/>
      <w:marTop w:val="0"/>
      <w:marBottom w:val="0"/>
      <w:divBdr>
        <w:top w:val="none" w:sz="0" w:space="0" w:color="auto"/>
        <w:left w:val="none" w:sz="0" w:space="0" w:color="auto"/>
        <w:bottom w:val="none" w:sz="0" w:space="0" w:color="auto"/>
        <w:right w:val="none" w:sz="0" w:space="0" w:color="auto"/>
      </w:divBdr>
    </w:div>
    <w:div w:id="14707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fh-kufstein.ac.at/studieren/master/Data-Science-Intelligent-Analytics-BB/Curriculum/praxistransfer/kolloquium-zur-masterarbeit" TargetMode="External"/><Relationship Id="rId2" Type="http://schemas.openxmlformats.org/officeDocument/2006/relationships/customXml" Target="../customXml/item2.xml"/><Relationship Id="rId16" Type="http://schemas.openxmlformats.org/officeDocument/2006/relationships/hyperlink" Target="https://weblearn.fh-kufstein.ac.at/course/view.php?id=346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440092BE-A994-43A9-BE14-C845D94C48A9}"/>
      </w:docPartPr>
      <w:docPartBody>
        <w:p w:rsidR="0098778A" w:rsidRDefault="00154DD3">
          <w:r w:rsidRPr="000E767D">
            <w:rPr>
              <w:rStyle w:val="Platzhaltertext"/>
            </w:rPr>
            <w:t>Klicken oder tippen Sie hier, um Text einzugeben.</w:t>
          </w:r>
        </w:p>
      </w:docPartBody>
    </w:docPart>
    <w:docPart>
      <w:docPartPr>
        <w:name w:val="7C513C19CF0A49E699A095530F01E447"/>
        <w:category>
          <w:name w:val="Allgemein"/>
          <w:gallery w:val="placeholder"/>
        </w:category>
        <w:types>
          <w:type w:val="bbPlcHdr"/>
        </w:types>
        <w:behaviors>
          <w:behavior w:val="content"/>
        </w:behaviors>
        <w:guid w:val="{2B232DE4-007F-41F8-9E00-BCD18236E746}"/>
      </w:docPartPr>
      <w:docPartBody>
        <w:p w:rsidR="00FF1C06" w:rsidRDefault="0098778A" w:rsidP="0098778A">
          <w:pPr>
            <w:pStyle w:val="7C513C19CF0A49E699A095530F01E447"/>
          </w:pPr>
          <w:r w:rsidRPr="000E767D">
            <w:rPr>
              <w:rStyle w:val="Platzhaltertext"/>
            </w:rPr>
            <w:t>Klicken oder tippen Sie hier, um Text einzugeben.</w:t>
          </w:r>
        </w:p>
      </w:docPartBody>
    </w:docPart>
    <w:docPart>
      <w:docPartPr>
        <w:name w:val="B091F0F703D04EDFA0340F154996C5EF"/>
        <w:category>
          <w:name w:val="Allgemein"/>
          <w:gallery w:val="placeholder"/>
        </w:category>
        <w:types>
          <w:type w:val="bbPlcHdr"/>
        </w:types>
        <w:behaviors>
          <w:behavior w:val="content"/>
        </w:behaviors>
        <w:guid w:val="{3E4FC9A3-423D-4D98-8092-23E11C5FF169}"/>
      </w:docPartPr>
      <w:docPartBody>
        <w:p w:rsidR="00FF1C06" w:rsidRDefault="0098778A" w:rsidP="0098778A">
          <w:pPr>
            <w:pStyle w:val="B091F0F703D04EDFA0340F154996C5EF"/>
          </w:pPr>
          <w:r w:rsidRPr="000E767D">
            <w:rPr>
              <w:rStyle w:val="Platzhaltertext"/>
            </w:rPr>
            <w:t>Klicken oder tippen Sie hier, um Text einzugeben.</w:t>
          </w:r>
        </w:p>
      </w:docPartBody>
    </w:docPart>
    <w:docPart>
      <w:docPartPr>
        <w:name w:val="E3F5620085484C07AA3D63B527698D90"/>
        <w:category>
          <w:name w:val="Allgemein"/>
          <w:gallery w:val="placeholder"/>
        </w:category>
        <w:types>
          <w:type w:val="bbPlcHdr"/>
        </w:types>
        <w:behaviors>
          <w:behavior w:val="content"/>
        </w:behaviors>
        <w:guid w:val="{DF1A8C08-1A5B-4225-9241-F6F2BEEA2B95}"/>
      </w:docPartPr>
      <w:docPartBody>
        <w:p w:rsidR="00BF55C9" w:rsidRDefault="00F16707" w:rsidP="00F16707">
          <w:pPr>
            <w:pStyle w:val="E3F5620085484C07AA3D63B527698D90"/>
          </w:pPr>
          <w:r w:rsidRPr="000E767D">
            <w:rPr>
              <w:rStyle w:val="Platzhaltertext"/>
            </w:rPr>
            <w:t>Klicken oder tippen Sie hier, um Text einzugeben.</w:t>
          </w:r>
        </w:p>
      </w:docPartBody>
    </w:docPart>
    <w:docPart>
      <w:docPartPr>
        <w:name w:val="D4AC2240D81E45568A0A1330D2814827"/>
        <w:category>
          <w:name w:val="Allgemein"/>
          <w:gallery w:val="placeholder"/>
        </w:category>
        <w:types>
          <w:type w:val="bbPlcHdr"/>
        </w:types>
        <w:behaviors>
          <w:behavior w:val="content"/>
        </w:behaviors>
        <w:guid w:val="{316BAA31-FC66-4AAC-A43A-D0E779311F4A}"/>
      </w:docPartPr>
      <w:docPartBody>
        <w:p w:rsidR="00BF55C9" w:rsidRDefault="00F16707" w:rsidP="00F16707">
          <w:pPr>
            <w:pStyle w:val="D4AC2240D81E45568A0A1330D2814827"/>
          </w:pPr>
          <w:r w:rsidRPr="000E767D">
            <w:rPr>
              <w:rStyle w:val="Platzhaltertext"/>
            </w:rPr>
            <w:t>Klicken oder tippen Sie hier, um Text einzugeben.</w:t>
          </w:r>
        </w:p>
      </w:docPartBody>
    </w:docPart>
    <w:docPart>
      <w:docPartPr>
        <w:name w:val="C562385A42C847C087BC5C2CB81BF47D"/>
        <w:category>
          <w:name w:val="Allgemein"/>
          <w:gallery w:val="placeholder"/>
        </w:category>
        <w:types>
          <w:type w:val="bbPlcHdr"/>
        </w:types>
        <w:behaviors>
          <w:behavior w:val="content"/>
        </w:behaviors>
        <w:guid w:val="{E0A95087-1FAC-43BA-BA7F-89136B40D5B3}"/>
      </w:docPartPr>
      <w:docPartBody>
        <w:p w:rsidR="00BF55C9" w:rsidRDefault="00F16707" w:rsidP="00F16707">
          <w:pPr>
            <w:pStyle w:val="C562385A42C847C087BC5C2CB81BF47D"/>
          </w:pPr>
          <w:r w:rsidRPr="000E767D">
            <w:rPr>
              <w:rStyle w:val="Platzhaltertext"/>
            </w:rPr>
            <w:t>Klicken oder tippen Sie hier, um Text einzugeben.</w:t>
          </w:r>
        </w:p>
      </w:docPartBody>
    </w:docPart>
    <w:docPart>
      <w:docPartPr>
        <w:name w:val="8D8197C9CE824571A0C02E292CC769D5"/>
        <w:category>
          <w:name w:val="Allgemein"/>
          <w:gallery w:val="placeholder"/>
        </w:category>
        <w:types>
          <w:type w:val="bbPlcHdr"/>
        </w:types>
        <w:behaviors>
          <w:behavior w:val="content"/>
        </w:behaviors>
        <w:guid w:val="{171500CC-8D71-4A1D-A964-3C1EF19556AD}"/>
      </w:docPartPr>
      <w:docPartBody>
        <w:p w:rsidR="00E70909" w:rsidRDefault="00BF55C9" w:rsidP="00BF55C9">
          <w:pPr>
            <w:pStyle w:val="8D8197C9CE824571A0C02E292CC769D5"/>
          </w:pPr>
          <w:r w:rsidRPr="000E767D">
            <w:rPr>
              <w:rStyle w:val="Platzhaltertext"/>
            </w:rPr>
            <w:t>Klicken oder tippen Sie hier, um Text einzugeben.</w:t>
          </w:r>
        </w:p>
      </w:docPartBody>
    </w:docPart>
    <w:docPart>
      <w:docPartPr>
        <w:name w:val="F0B5EA23C7DE4643B05A9130249975DB"/>
        <w:category>
          <w:name w:val="Allgemein"/>
          <w:gallery w:val="placeholder"/>
        </w:category>
        <w:types>
          <w:type w:val="bbPlcHdr"/>
        </w:types>
        <w:behaviors>
          <w:behavior w:val="content"/>
        </w:behaviors>
        <w:guid w:val="{90E958DC-748E-476C-A24E-C27D697F73E7}"/>
      </w:docPartPr>
      <w:docPartBody>
        <w:p w:rsidR="00A544C8" w:rsidRDefault="00A544C8" w:rsidP="00A544C8">
          <w:pPr>
            <w:pStyle w:val="F0B5EA23C7DE4643B05A9130249975DB"/>
          </w:pPr>
          <w:r w:rsidRPr="000E767D">
            <w:rPr>
              <w:rStyle w:val="Platzhaltertext"/>
            </w:rPr>
            <w:t>Klicken oder tippen Sie hier, um Text einzugeben.</w:t>
          </w:r>
        </w:p>
      </w:docPartBody>
    </w:docPart>
    <w:docPart>
      <w:docPartPr>
        <w:name w:val="683E8D22C98A445BAA085968527AEFA2"/>
        <w:category>
          <w:name w:val="Allgemein"/>
          <w:gallery w:val="placeholder"/>
        </w:category>
        <w:types>
          <w:type w:val="bbPlcHdr"/>
        </w:types>
        <w:behaviors>
          <w:behavior w:val="content"/>
        </w:behaviors>
        <w:guid w:val="{7A4D958B-E831-4F99-A079-5892F28B37D7}"/>
      </w:docPartPr>
      <w:docPartBody>
        <w:p w:rsidR="00A544C8" w:rsidRDefault="00A544C8" w:rsidP="00A544C8">
          <w:pPr>
            <w:pStyle w:val="683E8D22C98A445BAA085968527AEFA2"/>
          </w:pPr>
          <w:r w:rsidRPr="000E767D">
            <w:rPr>
              <w:rStyle w:val="Platzhaltertext"/>
            </w:rPr>
            <w:t>Klicken oder tippen Sie hier, um Text einzugeben.</w:t>
          </w:r>
        </w:p>
      </w:docPartBody>
    </w:docPart>
    <w:docPart>
      <w:docPartPr>
        <w:name w:val="EF844A70E4214A6199FE2059A6A4C713"/>
        <w:category>
          <w:name w:val="Allgemein"/>
          <w:gallery w:val="placeholder"/>
        </w:category>
        <w:types>
          <w:type w:val="bbPlcHdr"/>
        </w:types>
        <w:behaviors>
          <w:behavior w:val="content"/>
        </w:behaviors>
        <w:guid w:val="{9893096D-644D-4350-B139-6287A0D4E3E9}"/>
      </w:docPartPr>
      <w:docPartBody>
        <w:p w:rsidR="00A544C8" w:rsidRDefault="00A544C8" w:rsidP="00A544C8">
          <w:pPr>
            <w:pStyle w:val="EF844A70E4214A6199FE2059A6A4C713"/>
          </w:pPr>
          <w:r w:rsidRPr="000E767D">
            <w:rPr>
              <w:rStyle w:val="Platzhaltertext"/>
            </w:rPr>
            <w:t>Klicken oder tippen Sie hier, um Text einzugeben.</w:t>
          </w:r>
        </w:p>
      </w:docPartBody>
    </w:docPart>
    <w:docPart>
      <w:docPartPr>
        <w:name w:val="EAF3286DBD504A96B0F923D67637FCB8"/>
        <w:category>
          <w:name w:val="Allgemein"/>
          <w:gallery w:val="placeholder"/>
        </w:category>
        <w:types>
          <w:type w:val="bbPlcHdr"/>
        </w:types>
        <w:behaviors>
          <w:behavior w:val="content"/>
        </w:behaviors>
        <w:guid w:val="{4D3EBC54-D6DF-4DC7-9C4A-BC5A79D92D4F}"/>
      </w:docPartPr>
      <w:docPartBody>
        <w:p w:rsidR="00A544C8" w:rsidRDefault="00A544C8" w:rsidP="00A544C8">
          <w:pPr>
            <w:pStyle w:val="EAF3286DBD504A96B0F923D67637FCB8"/>
          </w:pPr>
          <w:r w:rsidRPr="000E767D">
            <w:rPr>
              <w:rStyle w:val="Platzhaltertext"/>
            </w:rPr>
            <w:t>Klicken oder tippen Sie hier, um Text einzugeben.</w:t>
          </w:r>
        </w:p>
      </w:docPartBody>
    </w:docPart>
    <w:docPart>
      <w:docPartPr>
        <w:name w:val="84D65903BD6C411C8F57269CA7CF7DAE"/>
        <w:category>
          <w:name w:val="Allgemein"/>
          <w:gallery w:val="placeholder"/>
        </w:category>
        <w:types>
          <w:type w:val="bbPlcHdr"/>
        </w:types>
        <w:behaviors>
          <w:behavior w:val="content"/>
        </w:behaviors>
        <w:guid w:val="{07507565-A667-4BE4-AA0E-DC7469C64FFB}"/>
      </w:docPartPr>
      <w:docPartBody>
        <w:p w:rsidR="00A544C8" w:rsidRDefault="00A544C8" w:rsidP="00A544C8">
          <w:pPr>
            <w:pStyle w:val="84D65903BD6C411C8F57269CA7CF7DAE"/>
          </w:pPr>
          <w:r w:rsidRPr="000E767D">
            <w:rPr>
              <w:rStyle w:val="Platzhaltertext"/>
            </w:rPr>
            <w:t>Klicken oder tippen Sie hier, um Text einzugeben.</w:t>
          </w:r>
        </w:p>
      </w:docPartBody>
    </w:docPart>
    <w:docPart>
      <w:docPartPr>
        <w:name w:val="5A7B6CA1D8364E89B20D3B1D5DC8BC00"/>
        <w:category>
          <w:name w:val="Allgemein"/>
          <w:gallery w:val="placeholder"/>
        </w:category>
        <w:types>
          <w:type w:val="bbPlcHdr"/>
        </w:types>
        <w:behaviors>
          <w:behavior w:val="content"/>
        </w:behaviors>
        <w:guid w:val="{1349F501-6D21-4E7B-98DA-6766DCFEDFFD}"/>
      </w:docPartPr>
      <w:docPartBody>
        <w:p w:rsidR="00A544C8" w:rsidRDefault="00A544C8" w:rsidP="00A544C8">
          <w:pPr>
            <w:pStyle w:val="5A7B6CA1D8364E89B20D3B1D5DC8BC00"/>
          </w:pPr>
          <w:r w:rsidRPr="000E767D">
            <w:rPr>
              <w:rStyle w:val="Platzhaltertext"/>
            </w:rPr>
            <w:t>Klicken oder tippen Sie hier, um Text einzugeben.</w:t>
          </w:r>
        </w:p>
      </w:docPartBody>
    </w:docPart>
    <w:docPart>
      <w:docPartPr>
        <w:name w:val="A72AF78689464EA7AA0F4E4D22B0C82A"/>
        <w:category>
          <w:name w:val="Allgemein"/>
          <w:gallery w:val="placeholder"/>
        </w:category>
        <w:types>
          <w:type w:val="bbPlcHdr"/>
        </w:types>
        <w:behaviors>
          <w:behavior w:val="content"/>
        </w:behaviors>
        <w:guid w:val="{10623C34-4725-4709-AA37-38E38368568C}"/>
      </w:docPartPr>
      <w:docPartBody>
        <w:p w:rsidR="00A544C8" w:rsidRDefault="00A544C8" w:rsidP="00A544C8">
          <w:pPr>
            <w:pStyle w:val="A72AF78689464EA7AA0F4E4D22B0C82A"/>
          </w:pPr>
          <w:r w:rsidRPr="000E767D">
            <w:rPr>
              <w:rStyle w:val="Platzhaltertext"/>
            </w:rPr>
            <w:t>Klicken oder tippen Sie hier, um Text einzugeben.</w:t>
          </w:r>
        </w:p>
      </w:docPartBody>
    </w:docPart>
    <w:docPart>
      <w:docPartPr>
        <w:name w:val="38A0F582710F4D5FA90B450ECA304AA4"/>
        <w:category>
          <w:name w:val="Allgemein"/>
          <w:gallery w:val="placeholder"/>
        </w:category>
        <w:types>
          <w:type w:val="bbPlcHdr"/>
        </w:types>
        <w:behaviors>
          <w:behavior w:val="content"/>
        </w:behaviors>
        <w:guid w:val="{BC323A91-B740-4742-B94F-F7D747BB8947}"/>
      </w:docPartPr>
      <w:docPartBody>
        <w:p w:rsidR="00A544C8" w:rsidRDefault="00A544C8" w:rsidP="00A544C8">
          <w:pPr>
            <w:pStyle w:val="38A0F582710F4D5FA90B450ECA304AA4"/>
          </w:pPr>
          <w:r w:rsidRPr="000E767D">
            <w:rPr>
              <w:rStyle w:val="Platzhaltertext"/>
            </w:rPr>
            <w:t>Klicken oder tippen Sie hier, um Text einzugeben.</w:t>
          </w:r>
        </w:p>
      </w:docPartBody>
    </w:docPart>
    <w:docPart>
      <w:docPartPr>
        <w:name w:val="CB8C5907165641AAA4F27A01F50159D1"/>
        <w:category>
          <w:name w:val="Allgemein"/>
          <w:gallery w:val="placeholder"/>
        </w:category>
        <w:types>
          <w:type w:val="bbPlcHdr"/>
        </w:types>
        <w:behaviors>
          <w:behavior w:val="content"/>
        </w:behaviors>
        <w:guid w:val="{F28AD201-F8E4-47AF-A459-C12CE189146D}"/>
      </w:docPartPr>
      <w:docPartBody>
        <w:p w:rsidR="00013EC3" w:rsidRDefault="00A544C8" w:rsidP="00A544C8">
          <w:pPr>
            <w:pStyle w:val="CB8C5907165641AAA4F27A01F50159D1"/>
          </w:pPr>
          <w:r w:rsidRPr="000E767D">
            <w:rPr>
              <w:rStyle w:val="Platzhaltertext"/>
            </w:rPr>
            <w:t>Klicken oder tippen Sie hier, um Text einzugeben.</w:t>
          </w:r>
        </w:p>
      </w:docPartBody>
    </w:docPart>
    <w:docPart>
      <w:docPartPr>
        <w:name w:val="0B65BBF786114B0CB52F0F0F0E6C39D9"/>
        <w:category>
          <w:name w:val="Allgemein"/>
          <w:gallery w:val="placeholder"/>
        </w:category>
        <w:types>
          <w:type w:val="bbPlcHdr"/>
        </w:types>
        <w:behaviors>
          <w:behavior w:val="content"/>
        </w:behaviors>
        <w:guid w:val="{F3B7A5EC-D711-4F85-93C9-53465799E97B}"/>
      </w:docPartPr>
      <w:docPartBody>
        <w:p w:rsidR="002A109E" w:rsidRDefault="00013EC3" w:rsidP="00013EC3">
          <w:pPr>
            <w:pStyle w:val="0B65BBF786114B0CB52F0F0F0E6C39D9"/>
          </w:pPr>
          <w:r w:rsidRPr="000E767D">
            <w:rPr>
              <w:rStyle w:val="Platzhaltertext"/>
            </w:rPr>
            <w:t>Klicken oder tippen Sie hier, um Text einzugeben.</w:t>
          </w:r>
        </w:p>
      </w:docPartBody>
    </w:docPart>
    <w:docPart>
      <w:docPartPr>
        <w:name w:val="EC75A1799CF44B70BD282C552685BB17"/>
        <w:category>
          <w:name w:val="Allgemein"/>
          <w:gallery w:val="placeholder"/>
        </w:category>
        <w:types>
          <w:type w:val="bbPlcHdr"/>
        </w:types>
        <w:behaviors>
          <w:behavior w:val="content"/>
        </w:behaviors>
        <w:guid w:val="{44B940A1-1E96-4B3D-B8C6-D4BAFFEF5D08}"/>
      </w:docPartPr>
      <w:docPartBody>
        <w:p w:rsidR="00C80884" w:rsidRDefault="002A109E" w:rsidP="002A109E">
          <w:pPr>
            <w:pStyle w:val="EC75A1799CF44B70BD282C552685BB17"/>
          </w:pPr>
          <w:r w:rsidRPr="000E767D">
            <w:rPr>
              <w:rStyle w:val="Platzhaltertext"/>
            </w:rPr>
            <w:t>Klicken oder tippen Sie hier, um Text einzugeben.</w:t>
          </w:r>
        </w:p>
      </w:docPartBody>
    </w:docPart>
    <w:docPart>
      <w:docPartPr>
        <w:name w:val="00DEA6F82CEB42D58383E485BA0A71C1"/>
        <w:category>
          <w:name w:val="Allgemein"/>
          <w:gallery w:val="placeholder"/>
        </w:category>
        <w:types>
          <w:type w:val="bbPlcHdr"/>
        </w:types>
        <w:behaviors>
          <w:behavior w:val="content"/>
        </w:behaviors>
        <w:guid w:val="{53538FD0-4F2D-47C1-8679-49A6D8EEE9E0}"/>
      </w:docPartPr>
      <w:docPartBody>
        <w:p w:rsidR="00C80884" w:rsidRDefault="002A109E" w:rsidP="002A109E">
          <w:pPr>
            <w:pStyle w:val="00DEA6F82CEB42D58383E485BA0A71C1"/>
          </w:pPr>
          <w:r w:rsidRPr="000E767D">
            <w:rPr>
              <w:rStyle w:val="Platzhaltertext"/>
            </w:rPr>
            <w:t>Klicken oder tippen Sie hier, um Text einzugeben.</w:t>
          </w:r>
        </w:p>
      </w:docPartBody>
    </w:docPart>
    <w:docPart>
      <w:docPartPr>
        <w:name w:val="0461864557474C1484D648F02E95A5D5"/>
        <w:category>
          <w:name w:val="Allgemein"/>
          <w:gallery w:val="placeholder"/>
        </w:category>
        <w:types>
          <w:type w:val="bbPlcHdr"/>
        </w:types>
        <w:behaviors>
          <w:behavior w:val="content"/>
        </w:behaviors>
        <w:guid w:val="{370DA7D2-36FD-45EE-B666-BCD47CAC7C90}"/>
      </w:docPartPr>
      <w:docPartBody>
        <w:p w:rsidR="00C80884" w:rsidRDefault="002A109E" w:rsidP="002A109E">
          <w:pPr>
            <w:pStyle w:val="0461864557474C1484D648F02E95A5D5"/>
          </w:pPr>
          <w:r w:rsidRPr="000E767D">
            <w:rPr>
              <w:rStyle w:val="Platzhaltertext"/>
            </w:rPr>
            <w:t>Klicken oder tippen Sie hier, um Text einzugeben.</w:t>
          </w:r>
        </w:p>
      </w:docPartBody>
    </w:docPart>
    <w:docPart>
      <w:docPartPr>
        <w:name w:val="6884AE4FF9354D0BBCC5B0E2BC6EF4A1"/>
        <w:category>
          <w:name w:val="Allgemein"/>
          <w:gallery w:val="placeholder"/>
        </w:category>
        <w:types>
          <w:type w:val="bbPlcHdr"/>
        </w:types>
        <w:behaviors>
          <w:behavior w:val="content"/>
        </w:behaviors>
        <w:guid w:val="{048B3952-6837-4918-A2ED-EBC5D3CF3E8D}"/>
      </w:docPartPr>
      <w:docPartBody>
        <w:p w:rsidR="00C80884" w:rsidRDefault="002A109E" w:rsidP="002A109E">
          <w:pPr>
            <w:pStyle w:val="6884AE4FF9354D0BBCC5B0E2BC6EF4A1"/>
          </w:pPr>
          <w:r w:rsidRPr="000E767D">
            <w:rPr>
              <w:rStyle w:val="Platzhaltertext"/>
            </w:rPr>
            <w:t>Klicken oder tippen Sie hier, um Text einzugeben.</w:t>
          </w:r>
        </w:p>
      </w:docPartBody>
    </w:docPart>
    <w:docPart>
      <w:docPartPr>
        <w:name w:val="CAD8F6DF53E24C04856A8C44545A0086"/>
        <w:category>
          <w:name w:val="Allgemein"/>
          <w:gallery w:val="placeholder"/>
        </w:category>
        <w:types>
          <w:type w:val="bbPlcHdr"/>
        </w:types>
        <w:behaviors>
          <w:behavior w:val="content"/>
        </w:behaviors>
        <w:guid w:val="{2227E6CE-72DC-4705-BD07-D604FB1E73D1}"/>
      </w:docPartPr>
      <w:docPartBody>
        <w:p w:rsidR="00C80884" w:rsidRDefault="002A109E" w:rsidP="002A109E">
          <w:pPr>
            <w:pStyle w:val="CAD8F6DF53E24C04856A8C44545A0086"/>
          </w:pPr>
          <w:r w:rsidRPr="000E767D">
            <w:rPr>
              <w:rStyle w:val="Platzhaltertext"/>
            </w:rPr>
            <w:t>Klicken oder tippen Sie hier, um Text einzugeben.</w:t>
          </w:r>
        </w:p>
      </w:docPartBody>
    </w:docPart>
    <w:docPart>
      <w:docPartPr>
        <w:name w:val="2DBEF96904D242E6A745273E07AA2C82"/>
        <w:category>
          <w:name w:val="Allgemein"/>
          <w:gallery w:val="placeholder"/>
        </w:category>
        <w:types>
          <w:type w:val="bbPlcHdr"/>
        </w:types>
        <w:behaviors>
          <w:behavior w:val="content"/>
        </w:behaviors>
        <w:guid w:val="{0E61E79B-D0DD-41B2-B8F6-4A3675289510}"/>
      </w:docPartPr>
      <w:docPartBody>
        <w:p w:rsidR="00C80884" w:rsidRDefault="002A109E" w:rsidP="002A109E">
          <w:pPr>
            <w:pStyle w:val="2DBEF96904D242E6A745273E07AA2C82"/>
          </w:pPr>
          <w:r w:rsidRPr="000E767D">
            <w:rPr>
              <w:rStyle w:val="Platzhaltertext"/>
            </w:rPr>
            <w:t>Klicken oder tippen Sie hier, um Text einzugeben.</w:t>
          </w:r>
        </w:p>
      </w:docPartBody>
    </w:docPart>
    <w:docPart>
      <w:docPartPr>
        <w:name w:val="F31506CAF68E421BA9A37A08336D74B5"/>
        <w:category>
          <w:name w:val="Allgemein"/>
          <w:gallery w:val="placeholder"/>
        </w:category>
        <w:types>
          <w:type w:val="bbPlcHdr"/>
        </w:types>
        <w:behaviors>
          <w:behavior w:val="content"/>
        </w:behaviors>
        <w:guid w:val="{327217AF-785A-4294-88F2-756D30F0B56D}"/>
      </w:docPartPr>
      <w:docPartBody>
        <w:p w:rsidR="00C80884" w:rsidRDefault="002A109E" w:rsidP="002A109E">
          <w:pPr>
            <w:pStyle w:val="F31506CAF68E421BA9A37A08336D74B5"/>
          </w:pPr>
          <w:r w:rsidRPr="000E767D">
            <w:rPr>
              <w:rStyle w:val="Platzhaltertext"/>
            </w:rPr>
            <w:t>Klicken oder tippen Sie hier, um Text einzugeben.</w:t>
          </w:r>
        </w:p>
      </w:docPartBody>
    </w:docPart>
    <w:docPart>
      <w:docPartPr>
        <w:name w:val="0F8D8F3A4921405797E34225AC0968A7"/>
        <w:category>
          <w:name w:val="Allgemein"/>
          <w:gallery w:val="placeholder"/>
        </w:category>
        <w:types>
          <w:type w:val="bbPlcHdr"/>
        </w:types>
        <w:behaviors>
          <w:behavior w:val="content"/>
        </w:behaviors>
        <w:guid w:val="{C44EF481-64E4-4C57-B89C-BA7175602627}"/>
      </w:docPartPr>
      <w:docPartBody>
        <w:p w:rsidR="00C80884" w:rsidRDefault="002A109E" w:rsidP="002A109E">
          <w:pPr>
            <w:pStyle w:val="0F8D8F3A4921405797E34225AC0968A7"/>
          </w:pPr>
          <w:r w:rsidRPr="000E767D">
            <w:rPr>
              <w:rStyle w:val="Platzhaltertext"/>
            </w:rPr>
            <w:t>Klicken oder tippen Sie hier, um Text einzugeben.</w:t>
          </w:r>
        </w:p>
      </w:docPartBody>
    </w:docPart>
    <w:docPart>
      <w:docPartPr>
        <w:name w:val="DA3BFD62C95340E98896E23F7BA53906"/>
        <w:category>
          <w:name w:val="Allgemein"/>
          <w:gallery w:val="placeholder"/>
        </w:category>
        <w:types>
          <w:type w:val="bbPlcHdr"/>
        </w:types>
        <w:behaviors>
          <w:behavior w:val="content"/>
        </w:behaviors>
        <w:guid w:val="{F7264BD8-59B7-4BDA-82AC-AE809FCF4543}"/>
      </w:docPartPr>
      <w:docPartBody>
        <w:p w:rsidR="00C80884" w:rsidRDefault="002A109E" w:rsidP="002A109E">
          <w:pPr>
            <w:pStyle w:val="DA3BFD62C95340E98896E23F7BA53906"/>
          </w:pPr>
          <w:r w:rsidRPr="000E767D">
            <w:rPr>
              <w:rStyle w:val="Platzhaltertext"/>
            </w:rPr>
            <w:t>Klicken oder tippen Sie hier, um Text einzugeben.</w:t>
          </w:r>
        </w:p>
      </w:docPartBody>
    </w:docPart>
    <w:docPart>
      <w:docPartPr>
        <w:name w:val="519BD798D62644708BA31D9955921C83"/>
        <w:category>
          <w:name w:val="Allgemein"/>
          <w:gallery w:val="placeholder"/>
        </w:category>
        <w:types>
          <w:type w:val="bbPlcHdr"/>
        </w:types>
        <w:behaviors>
          <w:behavior w:val="content"/>
        </w:behaviors>
        <w:guid w:val="{DFD37574-B8C6-4EB5-9E8A-64207A9D4A60}"/>
      </w:docPartPr>
      <w:docPartBody>
        <w:p w:rsidR="00C80884" w:rsidRDefault="002A109E" w:rsidP="002A109E">
          <w:pPr>
            <w:pStyle w:val="519BD798D62644708BA31D9955921C83"/>
          </w:pPr>
          <w:r w:rsidRPr="000E767D">
            <w:rPr>
              <w:rStyle w:val="Platzhaltertext"/>
            </w:rPr>
            <w:t>Klicken oder tippen Sie hier, um Text einzugeben.</w:t>
          </w:r>
        </w:p>
      </w:docPartBody>
    </w:docPart>
    <w:docPart>
      <w:docPartPr>
        <w:name w:val="8F770B4EFF5C43C295FF97A78401F6D1"/>
        <w:category>
          <w:name w:val="Allgemein"/>
          <w:gallery w:val="placeholder"/>
        </w:category>
        <w:types>
          <w:type w:val="bbPlcHdr"/>
        </w:types>
        <w:behaviors>
          <w:behavior w:val="content"/>
        </w:behaviors>
        <w:guid w:val="{6C3E4EDC-E3D6-4BDF-B0F2-DC1B3C20FCE9}"/>
      </w:docPartPr>
      <w:docPartBody>
        <w:p w:rsidR="004C05CC" w:rsidRDefault="004C05CC" w:rsidP="004C05CC">
          <w:pPr>
            <w:pStyle w:val="8F770B4EFF5C43C295FF97A78401F6D1"/>
          </w:pPr>
          <w:r w:rsidRPr="000E767D">
            <w:rPr>
              <w:rStyle w:val="Platzhaltertext"/>
            </w:rPr>
            <w:t>Klicken oder tippen Sie hier, um Text einzugeben.</w:t>
          </w:r>
        </w:p>
      </w:docPartBody>
    </w:docPart>
    <w:docPart>
      <w:docPartPr>
        <w:name w:val="0B250D1F8C7B4DA1AAD3CF3B5818CA0C"/>
        <w:category>
          <w:name w:val="Allgemein"/>
          <w:gallery w:val="placeholder"/>
        </w:category>
        <w:types>
          <w:type w:val="bbPlcHdr"/>
        </w:types>
        <w:behaviors>
          <w:behavior w:val="content"/>
        </w:behaviors>
        <w:guid w:val="{CF89FF64-9159-4C46-9094-13F585195D67}"/>
      </w:docPartPr>
      <w:docPartBody>
        <w:p w:rsidR="004C05CC" w:rsidRDefault="004C05CC" w:rsidP="004C05CC">
          <w:pPr>
            <w:pStyle w:val="0B250D1F8C7B4DA1AAD3CF3B5818CA0C"/>
          </w:pPr>
          <w:r w:rsidRPr="000E767D">
            <w:rPr>
              <w:rStyle w:val="Platzhaltertext"/>
            </w:rPr>
            <w:t>Klicken oder tippen Sie hier, um Text einzugeben.</w:t>
          </w:r>
        </w:p>
      </w:docPartBody>
    </w:docPart>
    <w:docPart>
      <w:docPartPr>
        <w:name w:val="6066D1207AA74E51B9F6757D1E5943DE"/>
        <w:category>
          <w:name w:val="Allgemein"/>
          <w:gallery w:val="placeholder"/>
        </w:category>
        <w:types>
          <w:type w:val="bbPlcHdr"/>
        </w:types>
        <w:behaviors>
          <w:behavior w:val="content"/>
        </w:behaviors>
        <w:guid w:val="{195DB7E0-72DC-4725-B58E-3239F3F570BC}"/>
      </w:docPartPr>
      <w:docPartBody>
        <w:p w:rsidR="004C05CC" w:rsidRDefault="004C05CC" w:rsidP="004C05CC">
          <w:pPr>
            <w:pStyle w:val="6066D1207AA74E51B9F6757D1E5943DE"/>
          </w:pPr>
          <w:r w:rsidRPr="000E767D">
            <w:rPr>
              <w:rStyle w:val="Platzhaltertext"/>
            </w:rPr>
            <w:t>Klicken oder tippen Sie hier, um Text einzugeben.</w:t>
          </w:r>
        </w:p>
      </w:docPartBody>
    </w:docPart>
    <w:docPart>
      <w:docPartPr>
        <w:name w:val="31ED8E627B6B47169CDE04849FC52AEC"/>
        <w:category>
          <w:name w:val="Allgemein"/>
          <w:gallery w:val="placeholder"/>
        </w:category>
        <w:types>
          <w:type w:val="bbPlcHdr"/>
        </w:types>
        <w:behaviors>
          <w:behavior w:val="content"/>
        </w:behaviors>
        <w:guid w:val="{5D711EF8-DBDC-4306-8AEB-B510F376C4DD}"/>
      </w:docPartPr>
      <w:docPartBody>
        <w:p w:rsidR="004C05CC" w:rsidRDefault="004C05CC" w:rsidP="004C05CC">
          <w:pPr>
            <w:pStyle w:val="31ED8E627B6B47169CDE04849FC52AEC"/>
          </w:pPr>
          <w:r w:rsidRPr="000E767D">
            <w:rPr>
              <w:rStyle w:val="Platzhaltertext"/>
            </w:rPr>
            <w:t>Klicken oder tippen Sie hier, um Text einzugeben.</w:t>
          </w:r>
        </w:p>
      </w:docPartBody>
    </w:docPart>
    <w:docPart>
      <w:docPartPr>
        <w:name w:val="C12FE6E4B5EF4AF3B922C9FD1CBC3CEB"/>
        <w:category>
          <w:name w:val="Allgemein"/>
          <w:gallery w:val="placeholder"/>
        </w:category>
        <w:types>
          <w:type w:val="bbPlcHdr"/>
        </w:types>
        <w:behaviors>
          <w:behavior w:val="content"/>
        </w:behaviors>
        <w:guid w:val="{B4A9BD4F-BB63-4DEC-BACE-695E079E3894}"/>
      </w:docPartPr>
      <w:docPartBody>
        <w:p w:rsidR="004C05CC" w:rsidRDefault="004C05CC" w:rsidP="004C05CC">
          <w:pPr>
            <w:pStyle w:val="C12FE6E4B5EF4AF3B922C9FD1CBC3CEB"/>
          </w:pPr>
          <w:r w:rsidRPr="000E767D">
            <w:rPr>
              <w:rStyle w:val="Platzhaltertext"/>
            </w:rPr>
            <w:t>Klicken oder tippen Sie hier, um Text einzugeben.</w:t>
          </w:r>
        </w:p>
      </w:docPartBody>
    </w:docPart>
    <w:docPart>
      <w:docPartPr>
        <w:name w:val="DEE1BE0593C949C7A212F0276209D22C"/>
        <w:category>
          <w:name w:val="Allgemein"/>
          <w:gallery w:val="placeholder"/>
        </w:category>
        <w:types>
          <w:type w:val="bbPlcHdr"/>
        </w:types>
        <w:behaviors>
          <w:behavior w:val="content"/>
        </w:behaviors>
        <w:guid w:val="{03C58448-3027-43DB-ABB4-A990010EE9DF}"/>
      </w:docPartPr>
      <w:docPartBody>
        <w:p w:rsidR="004C05CC" w:rsidRDefault="004C05CC" w:rsidP="004C05CC">
          <w:pPr>
            <w:pStyle w:val="DEE1BE0593C949C7A212F0276209D22C"/>
          </w:pPr>
          <w:r w:rsidRPr="000E767D">
            <w:rPr>
              <w:rStyle w:val="Platzhaltertext"/>
            </w:rPr>
            <w:t>Klicken oder tippen Sie hier, um Text einzugeben.</w:t>
          </w:r>
        </w:p>
      </w:docPartBody>
    </w:docPart>
    <w:docPart>
      <w:docPartPr>
        <w:name w:val="B580069FE57D47588D8B4DFA12A9932E"/>
        <w:category>
          <w:name w:val="Allgemein"/>
          <w:gallery w:val="placeholder"/>
        </w:category>
        <w:types>
          <w:type w:val="bbPlcHdr"/>
        </w:types>
        <w:behaviors>
          <w:behavior w:val="content"/>
        </w:behaviors>
        <w:guid w:val="{E817BD64-43F3-4BE4-A9DE-6CE5DAE7E2D9}"/>
      </w:docPartPr>
      <w:docPartBody>
        <w:p w:rsidR="004C05CC" w:rsidRDefault="004C05CC" w:rsidP="004C05CC">
          <w:pPr>
            <w:pStyle w:val="B580069FE57D47588D8B4DFA12A9932E"/>
          </w:pPr>
          <w:r w:rsidRPr="000E767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DD3"/>
    <w:rsid w:val="00013EC3"/>
    <w:rsid w:val="001148BA"/>
    <w:rsid w:val="00154DD3"/>
    <w:rsid w:val="002A109E"/>
    <w:rsid w:val="004C05CC"/>
    <w:rsid w:val="004C64B9"/>
    <w:rsid w:val="00533A83"/>
    <w:rsid w:val="00601168"/>
    <w:rsid w:val="007977F5"/>
    <w:rsid w:val="009141C8"/>
    <w:rsid w:val="0098778A"/>
    <w:rsid w:val="00A248EF"/>
    <w:rsid w:val="00A544C8"/>
    <w:rsid w:val="00BF55C9"/>
    <w:rsid w:val="00C80884"/>
    <w:rsid w:val="00E70909"/>
    <w:rsid w:val="00F16707"/>
    <w:rsid w:val="00FF1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C05CC"/>
    <w:rPr>
      <w:color w:val="808080"/>
    </w:rPr>
  </w:style>
  <w:style w:type="paragraph" w:customStyle="1" w:styleId="7C513C19CF0A49E699A095530F01E447">
    <w:name w:val="7C513C19CF0A49E699A095530F01E447"/>
    <w:rsid w:val="0098778A"/>
  </w:style>
  <w:style w:type="paragraph" w:customStyle="1" w:styleId="B091F0F703D04EDFA0340F154996C5EF">
    <w:name w:val="B091F0F703D04EDFA0340F154996C5EF"/>
    <w:rsid w:val="0098778A"/>
  </w:style>
  <w:style w:type="paragraph" w:customStyle="1" w:styleId="E3F5620085484C07AA3D63B527698D90">
    <w:name w:val="E3F5620085484C07AA3D63B527698D90"/>
    <w:rsid w:val="00F16707"/>
  </w:style>
  <w:style w:type="paragraph" w:customStyle="1" w:styleId="D4AC2240D81E45568A0A1330D2814827">
    <w:name w:val="D4AC2240D81E45568A0A1330D2814827"/>
    <w:rsid w:val="00F16707"/>
  </w:style>
  <w:style w:type="paragraph" w:customStyle="1" w:styleId="C562385A42C847C087BC5C2CB81BF47D">
    <w:name w:val="C562385A42C847C087BC5C2CB81BF47D"/>
    <w:rsid w:val="00F16707"/>
  </w:style>
  <w:style w:type="paragraph" w:customStyle="1" w:styleId="8D8197C9CE824571A0C02E292CC769D5">
    <w:name w:val="8D8197C9CE824571A0C02E292CC769D5"/>
    <w:rsid w:val="00BF55C9"/>
  </w:style>
  <w:style w:type="paragraph" w:customStyle="1" w:styleId="F0B5EA23C7DE4643B05A9130249975DB">
    <w:name w:val="F0B5EA23C7DE4643B05A9130249975DB"/>
    <w:rsid w:val="00A544C8"/>
  </w:style>
  <w:style w:type="paragraph" w:customStyle="1" w:styleId="683E8D22C98A445BAA085968527AEFA2">
    <w:name w:val="683E8D22C98A445BAA085968527AEFA2"/>
    <w:rsid w:val="00A544C8"/>
  </w:style>
  <w:style w:type="paragraph" w:customStyle="1" w:styleId="EF844A70E4214A6199FE2059A6A4C713">
    <w:name w:val="EF844A70E4214A6199FE2059A6A4C713"/>
    <w:rsid w:val="00A544C8"/>
  </w:style>
  <w:style w:type="paragraph" w:customStyle="1" w:styleId="EAF3286DBD504A96B0F923D67637FCB8">
    <w:name w:val="EAF3286DBD504A96B0F923D67637FCB8"/>
    <w:rsid w:val="00A544C8"/>
  </w:style>
  <w:style w:type="paragraph" w:customStyle="1" w:styleId="84D65903BD6C411C8F57269CA7CF7DAE">
    <w:name w:val="84D65903BD6C411C8F57269CA7CF7DAE"/>
    <w:rsid w:val="00A544C8"/>
  </w:style>
  <w:style w:type="paragraph" w:customStyle="1" w:styleId="5A7B6CA1D8364E89B20D3B1D5DC8BC00">
    <w:name w:val="5A7B6CA1D8364E89B20D3B1D5DC8BC00"/>
    <w:rsid w:val="00A544C8"/>
  </w:style>
  <w:style w:type="paragraph" w:customStyle="1" w:styleId="A72AF78689464EA7AA0F4E4D22B0C82A">
    <w:name w:val="A72AF78689464EA7AA0F4E4D22B0C82A"/>
    <w:rsid w:val="00A544C8"/>
  </w:style>
  <w:style w:type="paragraph" w:customStyle="1" w:styleId="38A0F582710F4D5FA90B450ECA304AA4">
    <w:name w:val="38A0F582710F4D5FA90B450ECA304AA4"/>
    <w:rsid w:val="00A544C8"/>
  </w:style>
  <w:style w:type="paragraph" w:customStyle="1" w:styleId="CB8C5907165641AAA4F27A01F50159D1">
    <w:name w:val="CB8C5907165641AAA4F27A01F50159D1"/>
    <w:rsid w:val="00A544C8"/>
  </w:style>
  <w:style w:type="paragraph" w:customStyle="1" w:styleId="EC75A1799CF44B70BD282C552685BB17">
    <w:name w:val="EC75A1799CF44B70BD282C552685BB17"/>
    <w:rsid w:val="002A109E"/>
  </w:style>
  <w:style w:type="paragraph" w:customStyle="1" w:styleId="00DEA6F82CEB42D58383E485BA0A71C1">
    <w:name w:val="00DEA6F82CEB42D58383E485BA0A71C1"/>
    <w:rsid w:val="002A109E"/>
  </w:style>
  <w:style w:type="paragraph" w:customStyle="1" w:styleId="0B65BBF786114B0CB52F0F0F0E6C39D9">
    <w:name w:val="0B65BBF786114B0CB52F0F0F0E6C39D9"/>
    <w:rsid w:val="00013EC3"/>
  </w:style>
  <w:style w:type="paragraph" w:customStyle="1" w:styleId="0461864557474C1484D648F02E95A5D5">
    <w:name w:val="0461864557474C1484D648F02E95A5D5"/>
    <w:rsid w:val="002A109E"/>
  </w:style>
  <w:style w:type="paragraph" w:customStyle="1" w:styleId="6884AE4FF9354D0BBCC5B0E2BC6EF4A1">
    <w:name w:val="6884AE4FF9354D0BBCC5B0E2BC6EF4A1"/>
    <w:rsid w:val="002A109E"/>
  </w:style>
  <w:style w:type="paragraph" w:customStyle="1" w:styleId="CAD8F6DF53E24C04856A8C44545A0086">
    <w:name w:val="CAD8F6DF53E24C04856A8C44545A0086"/>
    <w:rsid w:val="002A109E"/>
  </w:style>
  <w:style w:type="paragraph" w:customStyle="1" w:styleId="2DBEF96904D242E6A745273E07AA2C82">
    <w:name w:val="2DBEF96904D242E6A745273E07AA2C82"/>
    <w:rsid w:val="002A109E"/>
  </w:style>
  <w:style w:type="paragraph" w:customStyle="1" w:styleId="F31506CAF68E421BA9A37A08336D74B5">
    <w:name w:val="F31506CAF68E421BA9A37A08336D74B5"/>
    <w:rsid w:val="002A109E"/>
  </w:style>
  <w:style w:type="paragraph" w:customStyle="1" w:styleId="0F8D8F3A4921405797E34225AC0968A7">
    <w:name w:val="0F8D8F3A4921405797E34225AC0968A7"/>
    <w:rsid w:val="002A109E"/>
  </w:style>
  <w:style w:type="paragraph" w:customStyle="1" w:styleId="DA3BFD62C95340E98896E23F7BA53906">
    <w:name w:val="DA3BFD62C95340E98896E23F7BA53906"/>
    <w:rsid w:val="002A109E"/>
  </w:style>
  <w:style w:type="paragraph" w:customStyle="1" w:styleId="519BD798D62644708BA31D9955921C83">
    <w:name w:val="519BD798D62644708BA31D9955921C83"/>
    <w:rsid w:val="002A109E"/>
  </w:style>
  <w:style w:type="paragraph" w:customStyle="1" w:styleId="8F770B4EFF5C43C295FF97A78401F6D1">
    <w:name w:val="8F770B4EFF5C43C295FF97A78401F6D1"/>
    <w:rsid w:val="004C05CC"/>
  </w:style>
  <w:style w:type="paragraph" w:customStyle="1" w:styleId="0B250D1F8C7B4DA1AAD3CF3B5818CA0C">
    <w:name w:val="0B250D1F8C7B4DA1AAD3CF3B5818CA0C"/>
    <w:rsid w:val="004C05CC"/>
  </w:style>
  <w:style w:type="paragraph" w:customStyle="1" w:styleId="6066D1207AA74E51B9F6757D1E5943DE">
    <w:name w:val="6066D1207AA74E51B9F6757D1E5943DE"/>
    <w:rsid w:val="004C05CC"/>
  </w:style>
  <w:style w:type="paragraph" w:customStyle="1" w:styleId="31ED8E627B6B47169CDE04849FC52AEC">
    <w:name w:val="31ED8E627B6B47169CDE04849FC52AEC"/>
    <w:rsid w:val="004C05CC"/>
  </w:style>
  <w:style w:type="paragraph" w:customStyle="1" w:styleId="C12FE6E4B5EF4AF3B922C9FD1CBC3CEB">
    <w:name w:val="C12FE6E4B5EF4AF3B922C9FD1CBC3CEB"/>
    <w:rsid w:val="004C05CC"/>
  </w:style>
  <w:style w:type="paragraph" w:customStyle="1" w:styleId="DEE1BE0593C949C7A212F0276209D22C">
    <w:name w:val="DEE1BE0593C949C7A212F0276209D22C"/>
    <w:rsid w:val="004C05CC"/>
  </w:style>
  <w:style w:type="paragraph" w:customStyle="1" w:styleId="B580069FE57D47588D8B4DFA12A9932E">
    <w:name w:val="B580069FE57D47588D8B4DFA12A9932E"/>
    <w:rsid w:val="004C0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0E612189D3C948A2C0A69A20360723" ma:contentTypeVersion="12" ma:contentTypeDescription="Ein neues Dokument erstellen." ma:contentTypeScope="" ma:versionID="81aae6a56fb39969a0dd49ef91395871">
  <xsd:schema xmlns:xsd="http://www.w3.org/2001/XMLSchema" xmlns:xs="http://www.w3.org/2001/XMLSchema" xmlns:p="http://schemas.microsoft.com/office/2006/metadata/properties" xmlns:ns3="e134c7a9-5e06-467d-8430-72ceadf7f51a" xmlns:ns4="405b71fa-bf14-47b3-b4e3-e8627d76b5b0" targetNamespace="http://schemas.microsoft.com/office/2006/metadata/properties" ma:root="true" ma:fieldsID="8edab4080e8aa51c2b096fdc6e006d57" ns3:_="" ns4:_="">
    <xsd:import namespace="e134c7a9-5e06-467d-8430-72ceadf7f51a"/>
    <xsd:import namespace="405b71fa-bf14-47b3-b4e3-e8627d76b5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4c7a9-5e06-467d-8430-72ceadf7f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b71fa-bf14-47b3-b4e3-e8627d76b5b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5AF76-34D3-4F79-AD6B-B29977DC7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4c7a9-5e06-467d-8430-72ceadf7f51a"/>
    <ds:schemaRef ds:uri="405b71fa-bf14-47b3-b4e3-e8627d76b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41D9CE-9C90-461F-B3B3-EB8C50591430}">
  <ds:schemaRefs>
    <ds:schemaRef ds:uri="http://schemas.microsoft.com/sharepoint/v3/contenttype/forms"/>
  </ds:schemaRefs>
</ds:datastoreItem>
</file>

<file path=customXml/itemProps3.xml><?xml version="1.0" encoding="utf-8"?>
<ds:datastoreItem xmlns:ds="http://schemas.openxmlformats.org/officeDocument/2006/customXml" ds:itemID="{698C6BDB-BC0D-43A7-BBBF-1741F336C1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5960EB-0E40-49B0-9CFE-1FF8DD7E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62438</Words>
  <Characters>393364</Characters>
  <Application>Microsoft Office Word</Application>
  <DocSecurity>0</DocSecurity>
  <Lines>3278</Lines>
  <Paragraphs>909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Hollich Jochen Paul</dc:creator>
  <cp:keywords/>
  <dc:description/>
  <cp:lastModifiedBy>Hollich Jochen Paul</cp:lastModifiedBy>
  <cp:revision>4</cp:revision>
  <dcterms:created xsi:type="dcterms:W3CDTF">2020-12-07T10:56:00Z</dcterms:created>
  <dcterms:modified xsi:type="dcterms:W3CDTF">2020-12-07T10:56:00Z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0x0101005A0E612189D3C948A2C0A69A20360723</vt:lpwstr>
  </property>
  <property fmtid="{D5CDD505-2E9C-101B-9397-08002B2CF9AE}" pid="3" name="CitaviDocumentProperty_0">
    <vt:lpwstr>f1ed8f7d-1c65-4f06-ad48-3e96e725bea1</vt:lpwstr>
  </property>
  <property fmtid="{D5CDD505-2E9C-101B-9397-08002B2CF9AE}" pid="4" name="CitaviDocumentProperty_7">
    <vt:lpwstr>MA-Kompensation</vt:lpwstr>
  </property>
  <property fmtid="{D5CDD505-2E9C-101B-9397-08002B2CF9AE}" pid="5" name="CitaviDocumentProperty_8">
    <vt:lpwstr>C:\Users\1810837475\Documents\Citavi 6\Projects\MA-Kompensation\MA-Kompensation.ctv6</vt:lpwstr>
  </property>
  <property fmtid="{D5CDD505-2E9C-101B-9397-08002B2CF9AE}" pid="6" name="CitaviDocumentProperty_1">
    <vt:lpwstr>6.5.0.0</vt:lpwstr>
  </property>
  <property fmtid="{D5CDD505-2E9C-101B-9397-08002B2CF9AE}" pid="7" name="CitaviDocumentProperty_6">
    <vt:lpwstr>False</vt:lpwstr>
  </property>
</Properties>
</file>